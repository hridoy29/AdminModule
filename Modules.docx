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4AF" w:rsidRDefault="00D943EA" w:rsidP="00D943EA">
      <w:pPr>
        <w:pStyle w:val="ListParagraph"/>
        <w:numPr>
          <w:ilvl w:val="0"/>
          <w:numId w:val="1"/>
        </w:numPr>
      </w:pPr>
      <w:r>
        <w:t>Administrative Module</w:t>
      </w:r>
    </w:p>
    <w:p w:rsidR="00D943EA" w:rsidRDefault="00D943EA" w:rsidP="00D943EA">
      <w:pPr>
        <w:pStyle w:val="ListParagraph"/>
        <w:numPr>
          <w:ilvl w:val="1"/>
          <w:numId w:val="1"/>
        </w:numPr>
        <w:rPr>
          <w:ins w:id="0" w:author="Morshedur Rahman" w:date="2021-04-10T20:15:00Z"/>
        </w:rPr>
      </w:pPr>
      <w:r>
        <w:t>Setup</w:t>
      </w:r>
    </w:p>
    <w:p w:rsidR="00DE7C45" w:rsidRDefault="00DE7C45" w:rsidP="00DE7C45">
      <w:pPr>
        <w:pStyle w:val="ListParagraph"/>
        <w:numPr>
          <w:ilvl w:val="2"/>
          <w:numId w:val="1"/>
        </w:numPr>
        <w:rPr>
          <w:ins w:id="1" w:author="Morshedur Rahman" w:date="2021-04-10T20:59:00Z"/>
        </w:rPr>
        <w:pPrChange w:id="2" w:author="Morshedur Rahman" w:date="2021-04-10T20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" w:author="Morshedur Rahman" w:date="2021-04-10T20:15:00Z">
        <w:r>
          <w:t xml:space="preserve">Company </w:t>
        </w:r>
      </w:ins>
      <w:ins w:id="4" w:author="Morshedur Rahman" w:date="2021-04-10T20:16:00Z">
        <w:r>
          <w:t>Business Nature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5" w:author="Morshedur Rahman" w:date="2021-04-10T20:59:00Z"/>
        </w:rPr>
        <w:pPrChange w:id="6" w:author="Morshedur Rahman" w:date="2021-04-10T20:5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" w:author="Morshedur Rahman" w:date="2021-04-10T20:59:00Z">
        <w:r>
          <w:t xml:space="preserve">Id </w:t>
        </w:r>
      </w:ins>
      <w:ins w:id="8" w:author="Morshedur Rahman" w:date="2021-04-10T21:03:00Z">
        <w:r>
          <w:t xml:space="preserve">: </w:t>
        </w:r>
      </w:ins>
      <w:proofErr w:type="spellStart"/>
      <w:ins w:id="9" w:author="Morshedur Rahman" w:date="2021-04-10T20:59:00Z">
        <w:r>
          <w:t>Int</w:t>
        </w:r>
      </w:ins>
      <w:proofErr w:type="spellEnd"/>
      <w:ins w:id="10" w:author="Morshedur Rahman" w:date="2021-04-10T21:04:00Z">
        <w:r>
          <w:t xml:space="preserve">  : 1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ind w:left="2520"/>
        <w:rPr>
          <w:ins w:id="11" w:author="Morshedur Rahman" w:date="2021-04-10T21:03:00Z"/>
        </w:rPr>
        <w:pPrChange w:id="12" w:author="Morshedur Rahman" w:date="2021-04-10T21:0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3" w:author="Morshedur Rahman" w:date="2021-04-10T21:00:00Z">
        <w:r>
          <w:t>Business Nature</w:t>
        </w:r>
      </w:ins>
      <w:ins w:id="14" w:author="Morshedur Rahman" w:date="2021-04-10T21:03:00Z">
        <w:r>
          <w:t xml:space="preserve"> : </w:t>
        </w:r>
        <w:proofErr w:type="spellStart"/>
        <w:r>
          <w:t>Varchar</w:t>
        </w:r>
        <w:proofErr w:type="spellEnd"/>
        <w:r>
          <w:t>(50)</w:t>
        </w:r>
      </w:ins>
      <w:ins w:id="15" w:author="Morshedur Rahman" w:date="2021-04-10T21:04:00Z">
        <w:r>
          <w:t xml:space="preserve"> : </w:t>
        </w:r>
        <w:r>
          <w:t xml:space="preserve">Export /Import /Service/ Trading 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16" w:author="Morshedur Rahman" w:date="2021-04-10T21:00:00Z"/>
        </w:rPr>
        <w:pPrChange w:id="17" w:author="Morshedur Rahman" w:date="2021-04-10T20:59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8" w:author="Morshedur Rahman" w:date="2021-04-10T21:03:00Z">
        <w:r>
          <w:t xml:space="preserve">Active : </w:t>
        </w:r>
      </w:ins>
      <w:proofErr w:type="spellStart"/>
      <w:ins w:id="19" w:author="Morshedur Rahman" w:date="2021-04-10T21:05:00Z">
        <w:r>
          <w:t>b</w:t>
        </w:r>
      </w:ins>
      <w:ins w:id="20" w:author="Morshedur Rahman" w:date="2021-04-10T21:03:00Z">
        <w:r>
          <w:t>ool</w:t>
        </w:r>
      </w:ins>
      <w:proofErr w:type="spellEnd"/>
      <w:ins w:id="21" w:author="Morshedur Rahman" w:date="2021-04-10T21:05:00Z">
        <w:r>
          <w:t xml:space="preserve">  : True</w:t>
        </w:r>
      </w:ins>
    </w:p>
    <w:p w:rsidR="00DE7C45" w:rsidRDefault="00DE7C45" w:rsidP="00DE7C45">
      <w:pPr>
        <w:pStyle w:val="ListParagraph"/>
        <w:numPr>
          <w:ilvl w:val="2"/>
          <w:numId w:val="1"/>
        </w:numPr>
        <w:rPr>
          <w:ins w:id="22" w:author="Morshedur Rahman" w:date="2021-04-10T21:03:00Z"/>
        </w:rPr>
        <w:pPrChange w:id="23" w:author="Morshedur Rahman" w:date="2021-04-10T20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4" w:author="Morshedur Rahman" w:date="2021-04-10T20:16:00Z">
        <w:r>
          <w:t>Company Business Type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25" w:author="Morshedur Rahman" w:date="2021-04-10T21:04:00Z"/>
        </w:rPr>
        <w:pPrChange w:id="26" w:author="Morshedur Rahman" w:date="2021-04-10T21:0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7" w:author="Morshedur Rahman" w:date="2021-04-10T21:03:00Z">
        <w:r>
          <w:t xml:space="preserve">Id </w:t>
        </w:r>
      </w:ins>
      <w:ins w:id="28" w:author="Morshedur Rahman" w:date="2021-04-10T21:04:00Z">
        <w:r>
          <w:t xml:space="preserve">: </w:t>
        </w:r>
      </w:ins>
      <w:proofErr w:type="spellStart"/>
      <w:ins w:id="29" w:author="Morshedur Rahman" w:date="2021-04-10T21:03:00Z">
        <w:r>
          <w:t>Int</w:t>
        </w:r>
      </w:ins>
      <w:proofErr w:type="spellEnd"/>
      <w:ins w:id="30" w:author="Morshedur Rahman" w:date="2021-04-10T21:05:00Z">
        <w:r>
          <w:t xml:space="preserve"> : 1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31" w:author="Morshedur Rahman" w:date="2021-04-10T21:04:00Z"/>
        </w:rPr>
        <w:pPrChange w:id="32" w:author="Morshedur Rahman" w:date="2021-04-10T21:0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3" w:author="Morshedur Rahman" w:date="2021-04-10T21:04:00Z">
        <w:r>
          <w:t xml:space="preserve">Business </w:t>
        </w:r>
        <w:proofErr w:type="gramStart"/>
        <w:r>
          <w:t>Type :</w:t>
        </w:r>
        <w:proofErr w:type="gramEnd"/>
        <w:r>
          <w:t xml:space="preserve"> </w:t>
        </w:r>
        <w:proofErr w:type="spellStart"/>
        <w:r>
          <w:t>Varchar</w:t>
        </w:r>
        <w:proofErr w:type="spellEnd"/>
        <w:r>
          <w:t xml:space="preserve"> (50) </w:t>
        </w:r>
      </w:ins>
      <w:ins w:id="34" w:author="Morshedur Rahman" w:date="2021-04-10T21:05:00Z">
        <w:r>
          <w:t xml:space="preserve"> : Private Ltd.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35" w:author="Morshedur Rahman" w:date="2021-04-09T21:02:00Z"/>
        </w:rPr>
        <w:pPrChange w:id="36" w:author="Morshedur Rahman" w:date="2021-04-10T21:0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7" w:author="Morshedur Rahman" w:date="2021-04-10T21:05:00Z">
        <w:r>
          <w:t xml:space="preserve">Active : </w:t>
        </w:r>
        <w:proofErr w:type="spellStart"/>
        <w:r>
          <w:t>bool</w:t>
        </w:r>
        <w:proofErr w:type="spellEnd"/>
        <w:r>
          <w:t xml:space="preserve"> : </w:t>
        </w:r>
        <w:proofErr w:type="spellStart"/>
        <w:r>
          <w:t>Ture</w:t>
        </w:r>
      </w:ins>
      <w:proofErr w:type="spellEnd"/>
    </w:p>
    <w:p w:rsidR="00D5718D" w:rsidRDefault="00D5718D">
      <w:pPr>
        <w:pStyle w:val="ListParagraph"/>
        <w:numPr>
          <w:ilvl w:val="2"/>
          <w:numId w:val="1"/>
        </w:numPr>
        <w:rPr>
          <w:ins w:id="38" w:author="Morshedur Rahman" w:date="2021-04-10T21:05:00Z"/>
        </w:rPr>
        <w:pPrChange w:id="39" w:author="Morshedur Rahman" w:date="2021-04-09T21:0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40" w:author="Morshedur Rahman" w:date="2021-04-09T21:03:00Z">
        <w:r>
          <w:t>Company Profile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41" w:author="Morshedur Rahman" w:date="2021-04-10T21:05:00Z"/>
        </w:rPr>
        <w:pPrChange w:id="42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43" w:author="Morshedur Rahman" w:date="2021-04-10T21:05:00Z">
        <w:r>
          <w:t xml:space="preserve">Id : </w:t>
        </w:r>
        <w:proofErr w:type="spellStart"/>
        <w:r>
          <w:t>Int</w:t>
        </w:r>
        <w:proofErr w:type="spellEnd"/>
        <w:r>
          <w:t xml:space="preserve"> : 1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44" w:author="Morshedur Rahman" w:date="2021-04-10T21:06:00Z"/>
        </w:rPr>
        <w:pPrChange w:id="45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gramStart"/>
      <w:ins w:id="46" w:author="Morshedur Rahman" w:date="2021-04-10T21:05:00Z">
        <w:r>
          <w:t xml:space="preserve">Name </w:t>
        </w:r>
      </w:ins>
      <w:ins w:id="47" w:author="Morshedur Rahman" w:date="2021-04-10T21:06:00Z">
        <w:r>
          <w:t>:</w:t>
        </w:r>
        <w:proofErr w:type="gramEnd"/>
        <w:r>
          <w:t xml:space="preserve"> </w:t>
        </w:r>
        <w:proofErr w:type="spellStart"/>
        <w:r>
          <w:t>Varchar</w:t>
        </w:r>
        <w:proofErr w:type="spellEnd"/>
        <w:r>
          <w:t>(100) : Retail Technologies Ltd.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48" w:author="Morshedur Rahman" w:date="2021-04-10T21:06:00Z"/>
        </w:rPr>
        <w:pPrChange w:id="49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0" w:author="Morshedur Rahman" w:date="2021-04-10T21:06:00Z">
        <w:r>
          <w:t xml:space="preserve">Business Nature : </w:t>
        </w:r>
        <w:proofErr w:type="spellStart"/>
        <w:r>
          <w:t>Int</w:t>
        </w:r>
        <w:proofErr w:type="spellEnd"/>
        <w:r>
          <w:t xml:space="preserve"> : 1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51" w:author="Morshedur Rahman" w:date="2021-04-10T21:07:00Z"/>
        </w:rPr>
        <w:pPrChange w:id="52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3" w:author="Morshedur Rahman" w:date="2021-04-10T21:06:00Z">
        <w:r>
          <w:t xml:space="preserve">Business Type: </w:t>
        </w:r>
      </w:ins>
      <w:proofErr w:type="spellStart"/>
      <w:ins w:id="54" w:author="Morshedur Rahman" w:date="2021-04-10T21:07:00Z">
        <w:r>
          <w:t>Int</w:t>
        </w:r>
        <w:proofErr w:type="spellEnd"/>
        <w:r>
          <w:t xml:space="preserve"> :1 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55" w:author="Morshedur Rahman" w:date="2021-04-10T21:07:00Z"/>
        </w:rPr>
        <w:pPrChange w:id="56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7" w:author="Morshedur Rahman" w:date="2021-04-10T21:07:00Z">
        <w:r>
          <w:t xml:space="preserve">Business Identification Number (BIN) :  </w:t>
        </w:r>
        <w:proofErr w:type="spellStart"/>
        <w:r>
          <w:t>Varchar</w:t>
        </w:r>
        <w:proofErr w:type="spellEnd"/>
        <w:r>
          <w:t>(50) : 123113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58" w:author="Morshedur Rahman" w:date="2021-04-10T21:08:00Z"/>
        </w:rPr>
        <w:pPrChange w:id="59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60" w:author="Morshedur Rahman" w:date="2021-04-10T21:07:00Z">
        <w:r>
          <w:t>TIN Nu</w:t>
        </w:r>
        <w:bookmarkStart w:id="61" w:name="_GoBack"/>
        <w:bookmarkEnd w:id="61"/>
        <w:r>
          <w:t xml:space="preserve">mber : </w:t>
        </w:r>
        <w:proofErr w:type="spellStart"/>
        <w:r>
          <w:t>varchar</w:t>
        </w:r>
      </w:ins>
      <w:proofErr w:type="spellEnd"/>
      <w:ins w:id="62" w:author="Morshedur Rahman" w:date="2021-04-10T21:08:00Z">
        <w:r>
          <w:t>(50) :212313212313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63" w:author="Morshedur Rahman" w:date="2021-04-10T21:08:00Z"/>
        </w:rPr>
        <w:pPrChange w:id="64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65" w:author="Morshedur Rahman" w:date="2021-04-10T21:08:00Z">
        <w:r>
          <w:t xml:space="preserve">Address Line </w:t>
        </w:r>
        <w:proofErr w:type="gramStart"/>
        <w:r>
          <w:t>1 :</w:t>
        </w:r>
        <w:proofErr w:type="gramEnd"/>
        <w:r>
          <w:t xml:space="preserve"> </w:t>
        </w:r>
        <w:proofErr w:type="spellStart"/>
        <w:r>
          <w:t>Varchar</w:t>
        </w:r>
        <w:proofErr w:type="spellEnd"/>
        <w:r>
          <w:t xml:space="preserve"> (</w:t>
        </w:r>
      </w:ins>
      <w:ins w:id="66" w:author="Morshedur Rahman" w:date="2021-04-10T21:09:00Z">
        <w:r>
          <w:t>20</w:t>
        </w:r>
      </w:ins>
      <w:ins w:id="67" w:author="Morshedur Rahman" w:date="2021-04-10T21:08:00Z">
        <w:r>
          <w:t xml:space="preserve">0) : </w:t>
        </w:r>
        <w:proofErr w:type="spellStart"/>
        <w:r>
          <w:t>Nikunja</w:t>
        </w:r>
        <w:proofErr w:type="spellEnd"/>
        <w:r>
          <w:t xml:space="preserve"> 2,  Airport Road.</w:t>
        </w:r>
      </w:ins>
    </w:p>
    <w:p w:rsidR="00F10F67" w:rsidRDefault="00F10F67" w:rsidP="00F10F67">
      <w:pPr>
        <w:pStyle w:val="ListParagraph"/>
        <w:numPr>
          <w:ilvl w:val="3"/>
          <w:numId w:val="1"/>
        </w:numPr>
        <w:rPr>
          <w:ins w:id="68" w:author="Morshedur Rahman" w:date="2021-04-10T21:09:00Z"/>
        </w:rPr>
        <w:pPrChange w:id="69" w:author="Morshedur Rahman" w:date="2021-04-10T21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spellStart"/>
      <w:ins w:id="70" w:author="Morshedur Rahman" w:date="2021-04-10T21:08:00Z">
        <w:r>
          <w:t>Adddress</w:t>
        </w:r>
        <w:proofErr w:type="spellEnd"/>
        <w:r>
          <w:t xml:space="preserve"> Line 2: </w:t>
        </w:r>
        <w:proofErr w:type="spellStart"/>
        <w:r>
          <w:t>Vachar</w:t>
        </w:r>
        <w:proofErr w:type="spellEnd"/>
        <w:r>
          <w:t>(</w:t>
        </w:r>
      </w:ins>
      <w:ins w:id="71" w:author="Morshedur Rahman" w:date="2021-04-10T21:09:00Z">
        <w:r>
          <w:t>20</w:t>
        </w:r>
      </w:ins>
      <w:ins w:id="72" w:author="Morshedur Rahman" w:date="2021-04-10T21:08:00Z">
        <w:r>
          <w:t>0</w:t>
        </w:r>
      </w:ins>
      <w:ins w:id="73" w:author="Morshedur Rahman" w:date="2021-04-10T21:09:00Z">
        <w:r>
          <w:t>): Dhaka -1229</w:t>
        </w:r>
      </w:ins>
    </w:p>
    <w:p w:rsidR="00D05CDC" w:rsidRDefault="00D05CDC" w:rsidP="00D05CDC">
      <w:pPr>
        <w:pStyle w:val="ListParagraph"/>
        <w:numPr>
          <w:ilvl w:val="3"/>
          <w:numId w:val="1"/>
        </w:numPr>
        <w:rPr>
          <w:ins w:id="74" w:author="Morshedur Rahman" w:date="2021-04-10T21:10:00Z"/>
        </w:rPr>
        <w:pPrChange w:id="75" w:author="Morshedur Rahman" w:date="2021-04-10T21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6" w:author="Morshedur Rahman" w:date="2021-04-10T21:09:00Z">
        <w:r>
          <w:t xml:space="preserve">Phone : </w:t>
        </w:r>
        <w:proofErr w:type="spellStart"/>
        <w:r>
          <w:t>varchar</w:t>
        </w:r>
        <w:proofErr w:type="spellEnd"/>
        <w:r>
          <w:t>(100)</w:t>
        </w:r>
      </w:ins>
      <w:ins w:id="77" w:author="Morshedur Rahman" w:date="2021-04-10T21:11:00Z">
        <w:r>
          <w:t xml:space="preserve"> : 88017173332618</w:t>
        </w:r>
      </w:ins>
    </w:p>
    <w:p w:rsidR="00D05CDC" w:rsidRDefault="00D05CDC" w:rsidP="00D05CDC">
      <w:pPr>
        <w:pStyle w:val="ListParagraph"/>
        <w:numPr>
          <w:ilvl w:val="3"/>
          <w:numId w:val="1"/>
        </w:numPr>
        <w:rPr>
          <w:ins w:id="78" w:author="Morshedur Rahman" w:date="2021-04-10T21:11:00Z"/>
        </w:rPr>
        <w:pPrChange w:id="79" w:author="Morshedur Rahman" w:date="2021-04-10T21:1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0" w:author="Morshedur Rahman" w:date="2021-04-10T21:10:00Z">
        <w:r>
          <w:t xml:space="preserve">Contact Person </w:t>
        </w:r>
      </w:ins>
      <w:ins w:id="81" w:author="Morshedur Rahman" w:date="2021-04-10T21:11:00Z">
        <w:r>
          <w:t xml:space="preserve"> :</w:t>
        </w:r>
        <w:proofErr w:type="spellStart"/>
        <w:r>
          <w:t>Varchar</w:t>
        </w:r>
        <w:proofErr w:type="spellEnd"/>
        <w:r>
          <w:t xml:space="preserve">(100) : Mr. </w:t>
        </w:r>
        <w:proofErr w:type="spellStart"/>
        <w:r>
          <w:t>Rana</w:t>
        </w:r>
        <w:proofErr w:type="spellEnd"/>
      </w:ins>
    </w:p>
    <w:p w:rsidR="00D05CDC" w:rsidRDefault="00D05CDC" w:rsidP="00D05CDC">
      <w:pPr>
        <w:pStyle w:val="ListParagraph"/>
        <w:numPr>
          <w:ilvl w:val="3"/>
          <w:numId w:val="1"/>
        </w:numPr>
        <w:ind w:left="1440" w:firstLine="720"/>
        <w:rPr>
          <w:ins w:id="82" w:author="Morshedur Rahman" w:date="2021-04-10T21:12:00Z"/>
        </w:rPr>
        <w:pPrChange w:id="83" w:author="Morshedur Rahman" w:date="2021-04-10T21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gramStart"/>
      <w:ins w:id="84" w:author="Morshedur Rahman" w:date="2021-04-10T21:11:00Z">
        <w:r>
          <w:t>Remarks :</w:t>
        </w:r>
        <w:proofErr w:type="gramEnd"/>
        <w:r>
          <w:t xml:space="preserve"> </w:t>
        </w:r>
        <w:proofErr w:type="spellStart"/>
        <w:r>
          <w:t>Varchar</w:t>
        </w:r>
        <w:proofErr w:type="spellEnd"/>
        <w:r>
          <w:t>(150) : Additional Info.</w:t>
        </w:r>
      </w:ins>
    </w:p>
    <w:p w:rsidR="00D05CDC" w:rsidRDefault="00D05CDC" w:rsidP="00D05CDC">
      <w:pPr>
        <w:pStyle w:val="ListParagraph"/>
        <w:numPr>
          <w:ilvl w:val="3"/>
          <w:numId w:val="1"/>
        </w:numPr>
        <w:ind w:left="1440" w:firstLine="720"/>
        <w:pPrChange w:id="85" w:author="Morshedur Rahman" w:date="2021-04-10T21:1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6" w:author="Morshedur Rahman" w:date="2021-04-10T21:12:00Z">
        <w:r>
          <w:t xml:space="preserve">Incorporation Number : </w:t>
        </w:r>
        <w:proofErr w:type="spellStart"/>
        <w:r>
          <w:t>varchar</w:t>
        </w:r>
        <w:proofErr w:type="spellEnd"/>
        <w:r>
          <w:t>(50) :121321345456</w:t>
        </w:r>
      </w:ins>
    </w:p>
    <w:p w:rsidR="006C3A61" w:rsidRDefault="00D943EA" w:rsidP="00F03453">
      <w:pPr>
        <w:pStyle w:val="ListParagraph"/>
        <w:numPr>
          <w:ilvl w:val="2"/>
          <w:numId w:val="1"/>
        </w:numPr>
        <w:rPr>
          <w:ins w:id="87" w:author="Morshedur Rahman" w:date="2021-04-10T21:12:00Z"/>
        </w:rPr>
      </w:pPr>
      <w:r>
        <w:t>Product Group</w:t>
      </w:r>
    </w:p>
    <w:p w:rsidR="007C1915" w:rsidRDefault="007C1915" w:rsidP="007C1915">
      <w:pPr>
        <w:pStyle w:val="ListParagraph"/>
        <w:numPr>
          <w:ilvl w:val="3"/>
          <w:numId w:val="1"/>
        </w:numPr>
        <w:rPr>
          <w:ins w:id="88" w:author="Morshedur Rahman" w:date="2021-04-10T21:12:00Z"/>
        </w:rPr>
        <w:pPrChange w:id="89" w:author="Morshedur Rahman" w:date="2021-04-10T21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90" w:author="Morshedur Rahman" w:date="2021-04-10T21:12:00Z">
        <w:r>
          <w:t xml:space="preserve">Id : </w:t>
        </w:r>
        <w:proofErr w:type="spellStart"/>
        <w:r>
          <w:t>Int</w:t>
        </w:r>
        <w:proofErr w:type="spellEnd"/>
        <w:r>
          <w:t xml:space="preserve">  :1</w:t>
        </w:r>
      </w:ins>
    </w:p>
    <w:p w:rsidR="007C1915" w:rsidRDefault="007C1915" w:rsidP="007C1915">
      <w:pPr>
        <w:pStyle w:val="ListParagraph"/>
        <w:numPr>
          <w:ilvl w:val="3"/>
          <w:numId w:val="1"/>
        </w:numPr>
        <w:rPr>
          <w:ins w:id="91" w:author="Morshedur Rahman" w:date="2021-04-10T21:13:00Z"/>
        </w:rPr>
        <w:pPrChange w:id="92" w:author="Morshedur Rahman" w:date="2021-04-10T21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93" w:author="Morshedur Rahman" w:date="2021-04-10T21:13:00Z">
        <w:r>
          <w:t xml:space="preserve">Group Name :  </w:t>
        </w:r>
        <w:proofErr w:type="spellStart"/>
        <w:r>
          <w:t>Varchar</w:t>
        </w:r>
        <w:proofErr w:type="spellEnd"/>
        <w:r>
          <w:t>(100) :  Electric Bulb</w:t>
        </w:r>
      </w:ins>
    </w:p>
    <w:p w:rsidR="007C1915" w:rsidRDefault="007C1915" w:rsidP="007C1915">
      <w:pPr>
        <w:pStyle w:val="ListParagraph"/>
        <w:numPr>
          <w:ilvl w:val="3"/>
          <w:numId w:val="1"/>
        </w:numPr>
        <w:rPr>
          <w:ins w:id="94" w:author="Morshedur Rahman" w:date="2021-04-10T20:07:00Z"/>
        </w:rPr>
        <w:pPrChange w:id="95" w:author="Morshedur Rahman" w:date="2021-04-10T21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96" w:author="Morshedur Rahman" w:date="2021-04-10T21:13:00Z">
        <w:r>
          <w:t xml:space="preserve">Active : </w:t>
        </w:r>
        <w:proofErr w:type="spellStart"/>
        <w:r>
          <w:t>bool</w:t>
        </w:r>
        <w:proofErr w:type="spellEnd"/>
        <w:r>
          <w:t xml:space="preserve"> : true</w:t>
        </w:r>
      </w:ins>
    </w:p>
    <w:p w:rsidR="00B57B35" w:rsidRDefault="00B57B35" w:rsidP="007C1915">
      <w:pPr>
        <w:pStyle w:val="ListParagraph"/>
        <w:numPr>
          <w:ilvl w:val="2"/>
          <w:numId w:val="1"/>
        </w:numPr>
        <w:rPr>
          <w:ins w:id="97" w:author="Morshedur Rahman" w:date="2021-04-10T21:14:00Z"/>
        </w:rPr>
      </w:pPr>
      <w:ins w:id="98" w:author="Morshedur Rahman" w:date="2021-04-10T20:07:00Z">
        <w:r>
          <w:t xml:space="preserve">Product  </w:t>
        </w:r>
      </w:ins>
      <w:ins w:id="99" w:author="Morshedur Rahman" w:date="2021-04-10T21:16:00Z">
        <w:r w:rsidR="00D54117">
          <w:t>Type</w:t>
        </w:r>
      </w:ins>
    </w:p>
    <w:p w:rsidR="007C1915" w:rsidRDefault="007C1915" w:rsidP="007C1915">
      <w:pPr>
        <w:pStyle w:val="ListParagraph"/>
        <w:numPr>
          <w:ilvl w:val="3"/>
          <w:numId w:val="1"/>
        </w:numPr>
        <w:rPr>
          <w:ins w:id="100" w:author="Morshedur Rahman" w:date="2021-04-10T21:14:00Z"/>
        </w:rPr>
        <w:pPrChange w:id="101" w:author="Morshedur Rahman" w:date="2021-04-10T21:14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02" w:author="Morshedur Rahman" w:date="2021-04-10T21:14:00Z">
        <w:r>
          <w:t xml:space="preserve">Id 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7C1915" w:rsidRDefault="007C1915" w:rsidP="007C1915">
      <w:pPr>
        <w:pStyle w:val="ListParagraph"/>
        <w:numPr>
          <w:ilvl w:val="3"/>
          <w:numId w:val="1"/>
        </w:numPr>
        <w:rPr>
          <w:ins w:id="103" w:author="Morshedur Rahman" w:date="2021-04-10T21:14:00Z"/>
        </w:rPr>
        <w:pPrChange w:id="104" w:author="Morshedur Rahman" w:date="2021-04-10T21:14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05" w:author="Morshedur Rahman" w:date="2021-04-10T21:14:00Z">
        <w:r>
          <w:t xml:space="preserve">Product </w:t>
        </w:r>
      </w:ins>
      <w:ins w:id="106" w:author="Morshedur Rahman" w:date="2021-04-10T21:16:00Z">
        <w:r w:rsidR="00D54117">
          <w:t>Type</w:t>
        </w:r>
      </w:ins>
      <w:ins w:id="107" w:author="Morshedur Rahman" w:date="2021-04-10T21:14:00Z">
        <w:r>
          <w:t xml:space="preserve"> : </w:t>
        </w:r>
        <w:proofErr w:type="spellStart"/>
        <w:r>
          <w:t>Varchar</w:t>
        </w:r>
        <w:proofErr w:type="spellEnd"/>
        <w:r>
          <w:t>(50) : Raw Material/ Finished Goods/</w:t>
        </w:r>
      </w:ins>
    </w:p>
    <w:p w:rsidR="007C1915" w:rsidRDefault="007C1915" w:rsidP="007C1915">
      <w:pPr>
        <w:pStyle w:val="ListParagraph"/>
        <w:numPr>
          <w:ilvl w:val="3"/>
          <w:numId w:val="1"/>
        </w:numPr>
        <w:rPr>
          <w:ins w:id="108" w:author="Morshedur Rahman" w:date="2021-04-10T21:13:00Z"/>
        </w:rPr>
        <w:pPrChange w:id="109" w:author="Morshedur Rahman" w:date="2021-04-10T21:14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10" w:author="Morshedur Rahman" w:date="2021-04-10T21:14:00Z">
        <w:r>
          <w:t>Active</w:t>
        </w:r>
      </w:ins>
      <w:ins w:id="111" w:author="Morshedur Rahman" w:date="2021-04-10T21:15:00Z">
        <w:r>
          <w:t xml:space="preserve">: </w:t>
        </w:r>
        <w:proofErr w:type="spellStart"/>
        <w:r>
          <w:t>bool</w:t>
        </w:r>
        <w:proofErr w:type="spellEnd"/>
        <w:r>
          <w:t xml:space="preserve"> :true</w:t>
        </w:r>
      </w:ins>
    </w:p>
    <w:p w:rsidR="007C1915" w:rsidRDefault="007C1915" w:rsidP="007C1915">
      <w:pPr>
        <w:pStyle w:val="ListParagraph"/>
        <w:numPr>
          <w:ilvl w:val="3"/>
          <w:numId w:val="1"/>
        </w:numPr>
        <w:pPrChange w:id="112" w:author="Morshedur Rahman" w:date="2021-04-10T21:1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D943EA" w:rsidRDefault="00D943EA" w:rsidP="00D943EA">
      <w:pPr>
        <w:pStyle w:val="ListParagraph"/>
        <w:numPr>
          <w:ilvl w:val="2"/>
          <w:numId w:val="1"/>
        </w:numPr>
        <w:rPr>
          <w:ins w:id="113" w:author="Morshedur Rahman" w:date="2021-04-10T21:15:00Z"/>
        </w:rPr>
      </w:pPr>
      <w:r>
        <w:t xml:space="preserve">Product </w:t>
      </w:r>
    </w:p>
    <w:p w:rsidR="007C1915" w:rsidRDefault="00D54117" w:rsidP="007C1915">
      <w:pPr>
        <w:pStyle w:val="ListParagraph"/>
        <w:numPr>
          <w:ilvl w:val="3"/>
          <w:numId w:val="1"/>
        </w:numPr>
        <w:rPr>
          <w:ins w:id="114" w:author="Morshedur Rahman" w:date="2021-04-10T21:15:00Z"/>
        </w:rPr>
        <w:pPrChange w:id="115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16" w:author="Morshedur Rahman" w:date="2021-04-10T21:15:00Z">
        <w:r>
          <w:t xml:space="preserve">Id: </w:t>
        </w:r>
        <w:proofErr w:type="spellStart"/>
        <w:r>
          <w:t>Int</w:t>
        </w:r>
        <w:proofErr w:type="spellEnd"/>
        <w:r>
          <w:t xml:space="preserve"> : 1</w:t>
        </w:r>
      </w:ins>
    </w:p>
    <w:p w:rsidR="00D54117" w:rsidRDefault="00D54117" w:rsidP="007C1915">
      <w:pPr>
        <w:pStyle w:val="ListParagraph"/>
        <w:numPr>
          <w:ilvl w:val="3"/>
          <w:numId w:val="1"/>
        </w:numPr>
        <w:rPr>
          <w:ins w:id="117" w:author="Morshedur Rahman" w:date="2021-04-10T21:15:00Z"/>
        </w:rPr>
        <w:pPrChange w:id="118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19" w:author="Morshedur Rahman" w:date="2021-04-10T21:15:00Z">
        <w:r>
          <w:t xml:space="preserve">Description : </w:t>
        </w:r>
        <w:proofErr w:type="spellStart"/>
        <w:r>
          <w:t>varchar</w:t>
        </w:r>
        <w:proofErr w:type="spellEnd"/>
        <w:r>
          <w:t xml:space="preserve">(200) : Orange Juice -150 </w:t>
        </w:r>
        <w:proofErr w:type="spellStart"/>
        <w:r>
          <w:t>gm</w:t>
        </w:r>
        <w:proofErr w:type="spellEnd"/>
        <w:r>
          <w:t xml:space="preserve"> pack</w:t>
        </w:r>
      </w:ins>
    </w:p>
    <w:p w:rsidR="00D54117" w:rsidRDefault="00D54117" w:rsidP="007C1915">
      <w:pPr>
        <w:pStyle w:val="ListParagraph"/>
        <w:numPr>
          <w:ilvl w:val="3"/>
          <w:numId w:val="1"/>
        </w:numPr>
        <w:rPr>
          <w:ins w:id="120" w:author="Morshedur Rahman" w:date="2021-04-10T21:16:00Z"/>
        </w:rPr>
        <w:pPrChange w:id="121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22" w:author="Morshedur Rahman" w:date="2021-04-10T21:16:00Z">
        <w:r>
          <w:t xml:space="preserve">Group : </w:t>
        </w:r>
        <w:proofErr w:type="spellStart"/>
        <w:r>
          <w:t>int</w:t>
        </w:r>
        <w:proofErr w:type="spellEnd"/>
        <w:r>
          <w:t xml:space="preserve"> : 1</w:t>
        </w:r>
      </w:ins>
    </w:p>
    <w:p w:rsidR="00D54117" w:rsidRDefault="00D54117" w:rsidP="007C1915">
      <w:pPr>
        <w:pStyle w:val="ListParagraph"/>
        <w:numPr>
          <w:ilvl w:val="3"/>
          <w:numId w:val="1"/>
        </w:numPr>
        <w:rPr>
          <w:ins w:id="123" w:author="Morshedur Rahman" w:date="2021-04-10T21:16:00Z"/>
        </w:rPr>
        <w:pPrChange w:id="124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25" w:author="Morshedur Rahman" w:date="2021-04-10T21:16:00Z">
        <w:r>
          <w:t xml:space="preserve">Type: </w:t>
        </w:r>
        <w:proofErr w:type="spellStart"/>
        <w:r>
          <w:t>int</w:t>
        </w:r>
        <w:proofErr w:type="spellEnd"/>
        <w:r>
          <w:t xml:space="preserve">  : 1</w:t>
        </w:r>
      </w:ins>
    </w:p>
    <w:p w:rsidR="00D54117" w:rsidRDefault="00D43310" w:rsidP="007C1915">
      <w:pPr>
        <w:pStyle w:val="ListParagraph"/>
        <w:numPr>
          <w:ilvl w:val="3"/>
          <w:numId w:val="1"/>
        </w:numPr>
        <w:rPr>
          <w:ins w:id="126" w:author="Morshedur Rahman" w:date="2021-04-10T21:24:00Z"/>
        </w:rPr>
        <w:pPrChange w:id="127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28" w:author="Morshedur Rahman" w:date="2021-04-10T21:24:00Z">
        <w:r>
          <w:t xml:space="preserve">Barcode : </w:t>
        </w:r>
        <w:proofErr w:type="spellStart"/>
        <w:r>
          <w:t>varchar</w:t>
        </w:r>
        <w:proofErr w:type="spellEnd"/>
        <w:r>
          <w:t>(50) :415745465</w:t>
        </w:r>
      </w:ins>
    </w:p>
    <w:p w:rsidR="00D43310" w:rsidRDefault="00D43310" w:rsidP="007C1915">
      <w:pPr>
        <w:pStyle w:val="ListParagraph"/>
        <w:numPr>
          <w:ilvl w:val="3"/>
          <w:numId w:val="1"/>
        </w:numPr>
        <w:rPr>
          <w:ins w:id="129" w:author="Morshedur Rahman" w:date="2021-04-10T21:26:00Z"/>
        </w:rPr>
        <w:pPrChange w:id="130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31" w:author="Morshedur Rahman" w:date="2021-04-10T21:25:00Z">
        <w:r>
          <w:t xml:space="preserve">Measurement </w:t>
        </w:r>
      </w:ins>
      <w:ins w:id="132" w:author="Morshedur Rahman" w:date="2021-04-10T21:26:00Z">
        <w:r>
          <w:t xml:space="preserve">Unit 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D43310" w:rsidRDefault="00D43310" w:rsidP="007C1915">
      <w:pPr>
        <w:pStyle w:val="ListParagraph"/>
        <w:numPr>
          <w:ilvl w:val="3"/>
          <w:numId w:val="1"/>
        </w:numPr>
        <w:rPr>
          <w:ins w:id="133" w:author="Morshedur Rahman" w:date="2021-04-10T22:08:00Z"/>
        </w:rPr>
        <w:pPrChange w:id="134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35" w:author="Morshedur Rahman" w:date="2021-04-10T21:28:00Z">
        <w:r>
          <w:t>Price</w:t>
        </w:r>
      </w:ins>
      <w:ins w:id="136" w:author="Morshedur Rahman" w:date="2021-04-10T21:30:00Z">
        <w:r w:rsidR="00D6198D">
          <w:t xml:space="preserve"> Type Details : </w:t>
        </w:r>
        <w:proofErr w:type="spellStart"/>
        <w:r w:rsidR="00D6198D">
          <w:t>S</w:t>
        </w:r>
      </w:ins>
      <w:ins w:id="137" w:author="Morshedur Rahman" w:date="2021-04-10T21:31:00Z">
        <w:r w:rsidR="00D6198D">
          <w:t>epearate</w:t>
        </w:r>
        <w:proofErr w:type="spellEnd"/>
        <w:r w:rsidR="00D6198D">
          <w:t xml:space="preserve"> Table : type id + price </w:t>
        </w:r>
      </w:ins>
    </w:p>
    <w:p w:rsidR="006E4511" w:rsidRPr="006E4511" w:rsidRDefault="006E4511" w:rsidP="007C1915">
      <w:pPr>
        <w:pStyle w:val="ListParagraph"/>
        <w:numPr>
          <w:ilvl w:val="3"/>
          <w:numId w:val="1"/>
        </w:numPr>
        <w:rPr>
          <w:ins w:id="138" w:author="Morshedur Rahman" w:date="2021-04-10T22:10:00Z"/>
          <w:rPrChange w:id="139" w:author="Morshedur Rahman" w:date="2021-04-10T22:10:00Z">
            <w:rPr>
              <w:ins w:id="140" w:author="Morshedur Rahman" w:date="2021-04-10T22:10:00Z"/>
              <w:rFonts w:ascii="Helvetica" w:hAnsi="Helvetica"/>
              <w:color w:val="222222"/>
              <w:sz w:val="23"/>
              <w:szCs w:val="23"/>
              <w:shd w:val="clear" w:color="auto" w:fill="FFFFFF"/>
            </w:rPr>
          </w:rPrChange>
        </w:rPr>
        <w:pPrChange w:id="141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42" w:author="Morshedur Rahman" w:date="2021-04-10T22:09:00Z">
        <w:r>
          <w:rPr>
            <w:rFonts w:ascii="Helvetica" w:hAnsi="Helvetica"/>
            <w:color w:val="222222"/>
            <w:sz w:val="23"/>
            <w:szCs w:val="23"/>
            <w:shd w:val="clear" w:color="auto" w:fill="FFFFFF"/>
          </w:rPr>
          <w:t>Tariffs </w:t>
        </w:r>
        <w:r>
          <w:rPr>
            <w:rFonts w:ascii="Helvetica" w:hAnsi="Helvetica"/>
            <w:color w:val="222222"/>
            <w:sz w:val="23"/>
            <w:szCs w:val="23"/>
            <w:shd w:val="clear" w:color="auto" w:fill="FFFFFF"/>
          </w:rPr>
          <w:t xml:space="preserve"> Details : Separate Table : SD/CD/RD/</w:t>
        </w:r>
      </w:ins>
      <w:ins w:id="143" w:author="Morshedur Rahman" w:date="2021-04-10T22:10:00Z">
        <w:r>
          <w:rPr>
            <w:rFonts w:ascii="Helvetica" w:hAnsi="Helvetica"/>
            <w:color w:val="222222"/>
            <w:sz w:val="23"/>
            <w:szCs w:val="23"/>
            <w:shd w:val="clear" w:color="auto" w:fill="FFFFFF"/>
          </w:rPr>
          <w:t>AT/VAT</w:t>
        </w:r>
      </w:ins>
    </w:p>
    <w:p w:rsidR="006E4511" w:rsidRDefault="00BB464E" w:rsidP="007C1915">
      <w:pPr>
        <w:pStyle w:val="ListParagraph"/>
        <w:numPr>
          <w:ilvl w:val="3"/>
          <w:numId w:val="1"/>
        </w:numPr>
        <w:rPr>
          <w:ins w:id="144" w:author="Morshedur Rahman" w:date="2021-04-10T22:21:00Z"/>
        </w:rPr>
        <w:pPrChange w:id="145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46" w:author="Morshedur Rahman" w:date="2021-04-10T22:21:00Z">
        <w:r>
          <w:t xml:space="preserve">ROL: </w:t>
        </w:r>
        <w:proofErr w:type="spellStart"/>
        <w:r>
          <w:t>int</w:t>
        </w:r>
        <w:proofErr w:type="spellEnd"/>
        <w:r>
          <w:t>: 10</w:t>
        </w:r>
      </w:ins>
    </w:p>
    <w:p w:rsidR="00BB464E" w:rsidRDefault="00BB464E" w:rsidP="007C1915">
      <w:pPr>
        <w:pStyle w:val="ListParagraph"/>
        <w:numPr>
          <w:ilvl w:val="3"/>
          <w:numId w:val="1"/>
        </w:numPr>
        <w:rPr>
          <w:ins w:id="147" w:author="Morshedur Rahman" w:date="2021-04-10T21:31:00Z"/>
        </w:rPr>
        <w:pPrChange w:id="148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proofErr w:type="spellStart"/>
      <w:ins w:id="149" w:author="Morshedur Rahman" w:date="2021-04-10T22:21:00Z">
        <w:r>
          <w:lastRenderedPageBreak/>
          <w:t>Expiery</w:t>
        </w:r>
        <w:proofErr w:type="spellEnd"/>
        <w:r>
          <w:t xml:space="preserve"> date: </w:t>
        </w:r>
        <w:proofErr w:type="spellStart"/>
        <w:r>
          <w:t>datetime</w:t>
        </w:r>
      </w:ins>
      <w:proofErr w:type="spellEnd"/>
    </w:p>
    <w:p w:rsidR="00D6198D" w:rsidRDefault="00D6198D" w:rsidP="007C1915">
      <w:pPr>
        <w:pStyle w:val="ListParagraph"/>
        <w:numPr>
          <w:ilvl w:val="3"/>
          <w:numId w:val="1"/>
        </w:numPr>
        <w:pPrChange w:id="150" w:author="Morshedur Rahman" w:date="2021-04-10T21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51" w:author="Morshedur Rahman" w:date="2021-04-10T21:33:00Z">
        <w:r>
          <w:t xml:space="preserve"> </w:t>
        </w:r>
      </w:ins>
    </w:p>
    <w:p w:rsidR="00D943EA" w:rsidRDefault="00D943EA" w:rsidP="00D943EA">
      <w:pPr>
        <w:pStyle w:val="ListParagraph"/>
        <w:numPr>
          <w:ilvl w:val="2"/>
          <w:numId w:val="1"/>
        </w:numPr>
        <w:rPr>
          <w:ins w:id="152" w:author="Morshedur Rahman" w:date="2021-04-10T22:11:00Z"/>
        </w:rPr>
      </w:pPr>
      <w:del w:id="153" w:author="Morshedur Rahman" w:date="2021-04-10T22:11:00Z">
        <w:r w:rsidDel="00F55B9B">
          <w:delText xml:space="preserve">VAT </w:delText>
        </w:r>
      </w:del>
      <w:proofErr w:type="spellStart"/>
      <w:ins w:id="154" w:author="Morshedur Rahman" w:date="2021-04-10T22:11:00Z">
        <w:r w:rsidR="00F55B9B">
          <w:t>Taffifs</w:t>
        </w:r>
        <w:proofErr w:type="spellEnd"/>
        <w:r w:rsidR="00F55B9B">
          <w:t xml:space="preserve"> Percent </w:t>
        </w:r>
      </w:ins>
    </w:p>
    <w:p w:rsidR="00F55B9B" w:rsidRDefault="00F55B9B" w:rsidP="00F55B9B">
      <w:pPr>
        <w:pStyle w:val="ListParagraph"/>
        <w:numPr>
          <w:ilvl w:val="3"/>
          <w:numId w:val="1"/>
        </w:numPr>
        <w:rPr>
          <w:ins w:id="155" w:author="Morshedur Rahman" w:date="2021-04-10T22:11:00Z"/>
        </w:rPr>
        <w:pPrChange w:id="156" w:author="Morshedur Rahman" w:date="2021-04-10T22:11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57" w:author="Morshedur Rahman" w:date="2021-04-10T22:11:00Z">
        <w:r>
          <w:t xml:space="preserve">Id 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F55B9B" w:rsidRDefault="00BB464E" w:rsidP="00F55B9B">
      <w:pPr>
        <w:pStyle w:val="ListParagraph"/>
        <w:numPr>
          <w:ilvl w:val="3"/>
          <w:numId w:val="1"/>
        </w:numPr>
        <w:rPr>
          <w:ins w:id="158" w:author="Morshedur Rahman" w:date="2021-04-10T22:11:00Z"/>
        </w:rPr>
        <w:pPrChange w:id="159" w:author="Morshedur Rahman" w:date="2021-04-10T22:11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proofErr w:type="spellStart"/>
      <w:ins w:id="160" w:author="Morshedur Rahman" w:date="2021-04-10T22:22:00Z">
        <w:r>
          <w:t>Tarrif</w:t>
        </w:r>
        <w:proofErr w:type="spellEnd"/>
        <w:r>
          <w:t xml:space="preserve"> percent</w:t>
        </w:r>
      </w:ins>
      <w:ins w:id="161" w:author="Morshedur Rahman" w:date="2021-04-10T22:11:00Z">
        <w:r w:rsidR="00F55B9B">
          <w:t xml:space="preserve"> : </w:t>
        </w:r>
      </w:ins>
      <w:proofErr w:type="spellStart"/>
      <w:ins w:id="162" w:author="Morshedur Rahman" w:date="2021-04-10T22:12:00Z">
        <w:r w:rsidR="00F55B9B">
          <w:t>int</w:t>
        </w:r>
        <w:proofErr w:type="spellEnd"/>
        <w:r w:rsidR="00F55B9B">
          <w:t xml:space="preserve"> :</w:t>
        </w:r>
      </w:ins>
      <w:ins w:id="163" w:author="Morshedur Rahman" w:date="2021-04-10T22:11:00Z">
        <w:r w:rsidR="00F55B9B">
          <w:t>4%</w:t>
        </w:r>
      </w:ins>
    </w:p>
    <w:p w:rsidR="00F55B9B" w:rsidRDefault="00F55B9B" w:rsidP="00F55B9B">
      <w:pPr>
        <w:pStyle w:val="ListParagraph"/>
        <w:numPr>
          <w:ilvl w:val="3"/>
          <w:numId w:val="1"/>
        </w:numPr>
        <w:pPrChange w:id="164" w:author="Morshedur Rahman" w:date="2021-04-10T22:11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65" w:author="Morshedur Rahman" w:date="2021-04-10T22:11:00Z">
        <w:r>
          <w:t xml:space="preserve">Active: </w:t>
        </w:r>
        <w:proofErr w:type="spellStart"/>
        <w:r>
          <w:t>bool</w:t>
        </w:r>
        <w:proofErr w:type="spellEnd"/>
        <w:r>
          <w:t xml:space="preserve"> :true</w:t>
        </w:r>
      </w:ins>
    </w:p>
    <w:p w:rsidR="00D943EA" w:rsidRDefault="00D943EA" w:rsidP="00D943EA">
      <w:pPr>
        <w:pStyle w:val="ListParagraph"/>
        <w:numPr>
          <w:ilvl w:val="2"/>
          <w:numId w:val="1"/>
        </w:numPr>
      </w:pPr>
      <w:r>
        <w:t>Supplier</w:t>
      </w:r>
    </w:p>
    <w:p w:rsidR="00D943EA" w:rsidRDefault="00D943EA" w:rsidP="00D943EA">
      <w:pPr>
        <w:pStyle w:val="ListParagraph"/>
        <w:numPr>
          <w:ilvl w:val="2"/>
          <w:numId w:val="1"/>
        </w:numPr>
      </w:pPr>
      <w:r>
        <w:t>Customer</w:t>
      </w:r>
    </w:p>
    <w:p w:rsidR="00D943EA" w:rsidRDefault="00D943EA" w:rsidP="00D943EA">
      <w:pPr>
        <w:pStyle w:val="ListParagraph"/>
        <w:numPr>
          <w:ilvl w:val="2"/>
          <w:numId w:val="1"/>
        </w:numPr>
        <w:rPr>
          <w:ins w:id="166" w:author="Morshedur Rahman" w:date="2021-04-10T22:12:00Z"/>
        </w:rPr>
      </w:pPr>
      <w:r>
        <w:t>Bank</w:t>
      </w:r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67" w:author="Morshedur Rahman" w:date="2021-04-10T22:12:00Z"/>
        </w:rPr>
        <w:pPrChange w:id="168" w:author="Morshedur Rahman" w:date="2021-04-10T22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69" w:author="Morshedur Rahman" w:date="2021-04-10T22:12:00Z">
        <w:r>
          <w:t xml:space="preserve">Id: </w:t>
        </w:r>
        <w:proofErr w:type="spellStart"/>
        <w:r>
          <w:t>int</w:t>
        </w:r>
        <w:proofErr w:type="spellEnd"/>
        <w:r>
          <w:t>: 1</w:t>
        </w:r>
      </w:ins>
      <w:ins w:id="170" w:author="Morshedur Rahman" w:date="2021-04-10T22:13:00Z">
        <w:r>
          <w:t xml:space="preserve"> 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71" w:author="Morshedur Rahman" w:date="2021-04-10T22:13:00Z"/>
        </w:rPr>
        <w:pPrChange w:id="172" w:author="Morshedur Rahman" w:date="2021-04-10T22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73" w:author="Morshedur Rahman" w:date="2021-04-10T22:12:00Z">
        <w:r>
          <w:t xml:space="preserve">Bank Name </w:t>
        </w:r>
      </w:ins>
      <w:ins w:id="174" w:author="Morshedur Rahman" w:date="2021-04-10T22:13:00Z">
        <w:r>
          <w:t xml:space="preserve">: </w:t>
        </w:r>
        <w:proofErr w:type="spellStart"/>
        <w:r>
          <w:t>varchar</w:t>
        </w:r>
        <w:proofErr w:type="spellEnd"/>
        <w:r>
          <w:t xml:space="preserve">(250) : </w:t>
        </w:r>
        <w:proofErr w:type="spellStart"/>
        <w:r>
          <w:t>Uttara</w:t>
        </w:r>
        <w:proofErr w:type="spellEnd"/>
        <w:r>
          <w:t xml:space="preserve"> Bank – </w:t>
        </w:r>
        <w:proofErr w:type="spellStart"/>
        <w:r>
          <w:t>Nikunja</w:t>
        </w:r>
        <w:proofErr w:type="spellEnd"/>
        <w:r>
          <w:t xml:space="preserve"> Branch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75" w:author="Morshedur Rahman" w:date="2021-04-10T22:13:00Z"/>
        </w:rPr>
        <w:pPrChange w:id="176" w:author="Morshedur Rahman" w:date="2021-04-10T22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77" w:author="Morshedur Rahman" w:date="2021-04-10T22:13:00Z">
        <w:r>
          <w:t>Account Number: 423105055500035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78" w:author="Morshedur Rahman" w:date="2021-04-10T22:13:00Z"/>
        </w:rPr>
        <w:pPrChange w:id="179" w:author="Morshedur Rahman" w:date="2021-04-10T22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80" w:author="Morshedur Rahman" w:date="2021-04-10T22:14:00Z">
        <w:r>
          <w:t xml:space="preserve">Active : </w:t>
        </w:r>
        <w:proofErr w:type="spellStart"/>
        <w:r>
          <w:t>bool</w:t>
        </w:r>
        <w:proofErr w:type="spellEnd"/>
        <w:r>
          <w:t xml:space="preserve"> :true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pPrChange w:id="181" w:author="Morshedur Rahman" w:date="2021-04-10T22:1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D943EA" w:rsidRDefault="0065242D" w:rsidP="00D943EA">
      <w:pPr>
        <w:pStyle w:val="ListParagraph"/>
        <w:numPr>
          <w:ilvl w:val="2"/>
          <w:numId w:val="1"/>
        </w:numPr>
        <w:rPr>
          <w:ins w:id="182" w:author="Morshedur Rahman" w:date="2021-04-10T22:15:00Z"/>
        </w:rPr>
      </w:pPr>
      <w:r>
        <w:t>Payment Method</w:t>
      </w:r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83" w:author="Morshedur Rahman" w:date="2021-04-10T22:15:00Z"/>
        </w:rPr>
        <w:pPrChange w:id="184" w:author="Morshedur Rahman" w:date="2021-04-10T22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85" w:author="Morshedur Rahman" w:date="2021-04-10T22:15:00Z">
        <w:r>
          <w:t xml:space="preserve">Id: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86" w:author="Morshedur Rahman" w:date="2021-04-10T22:15:00Z"/>
        </w:rPr>
        <w:pPrChange w:id="187" w:author="Morshedur Rahman" w:date="2021-04-10T22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proofErr w:type="spellStart"/>
      <w:ins w:id="188" w:author="Morshedur Rahman" w:date="2021-04-10T22:16:00Z">
        <w:r>
          <w:t>Mehtod</w:t>
        </w:r>
        <w:proofErr w:type="spellEnd"/>
        <w:r>
          <w:t xml:space="preserve"> of Payment :</w:t>
        </w:r>
        <w:proofErr w:type="spellStart"/>
        <w:r>
          <w:t>varchar</w:t>
        </w:r>
        <w:proofErr w:type="spellEnd"/>
        <w:r>
          <w:t xml:space="preserve"> (50) :</w:t>
        </w:r>
      </w:ins>
      <w:ins w:id="189" w:author="Morshedur Rahman" w:date="2021-04-10T22:15:00Z">
        <w:r>
          <w:t>Cash</w:t>
        </w:r>
      </w:ins>
      <w:ins w:id="190" w:author="Morshedur Rahman" w:date="2021-04-10T22:16:00Z">
        <w:r>
          <w:t xml:space="preserve"> 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91" w:author="Morshedur Rahman" w:date="2021-04-10T22:17:00Z"/>
        </w:rPr>
        <w:pPrChange w:id="192" w:author="Morshedur Rahman" w:date="2021-04-10T22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93" w:author="Morshedur Rahman" w:date="2021-04-10T22:15:00Z">
        <w:r>
          <w:t>Type</w:t>
        </w:r>
      </w:ins>
      <w:ins w:id="194" w:author="Morshedur Rahman" w:date="2021-04-10T22:16:00Z">
        <w:r>
          <w:t xml:space="preserve"> : small </w:t>
        </w:r>
        <w:proofErr w:type="spellStart"/>
        <w:r>
          <w:t>int</w:t>
        </w:r>
        <w:proofErr w:type="spellEnd"/>
        <w:r>
          <w:t xml:space="preserve"> : bank/cash/other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pPrChange w:id="195" w:author="Morshedur Rahman" w:date="2021-04-10T22:15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65242D" w:rsidRDefault="0065242D" w:rsidP="00D943EA">
      <w:pPr>
        <w:pStyle w:val="ListParagraph"/>
        <w:numPr>
          <w:ilvl w:val="2"/>
          <w:numId w:val="1"/>
        </w:numPr>
        <w:rPr>
          <w:ins w:id="196" w:author="Morshedur Rahman" w:date="2021-04-10T22:17:00Z"/>
        </w:rPr>
      </w:pPr>
      <w:r>
        <w:t>Discount</w:t>
      </w:r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197" w:author="Morshedur Rahman" w:date="2021-04-10T22:18:00Z"/>
        </w:rPr>
        <w:pPrChange w:id="198" w:author="Morshedur Rahman" w:date="2021-04-10T22:17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199" w:author="Morshedur Rahman" w:date="2021-04-10T22:18:00Z">
        <w:r>
          <w:t xml:space="preserve">Id: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200" w:author="Morshedur Rahman" w:date="2021-04-10T22:19:00Z"/>
        </w:rPr>
        <w:pPrChange w:id="201" w:author="Morshedur Rahman" w:date="2021-04-10T22:17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02" w:author="Morshedur Rahman" w:date="2021-04-10T22:18:00Z">
        <w:r>
          <w:t xml:space="preserve">Discount Type : </w:t>
        </w:r>
        <w:proofErr w:type="spellStart"/>
        <w:r>
          <w:t>int</w:t>
        </w:r>
        <w:proofErr w:type="spellEnd"/>
        <w:r>
          <w:t xml:space="preserve"> : Fixed-0; Percentage-1;</w:t>
        </w:r>
      </w:ins>
      <w:ins w:id="203" w:author="Morshedur Rahman" w:date="2021-04-10T22:19:00Z">
        <w:r>
          <w:t>None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pPrChange w:id="204" w:author="Morshedur Rahman" w:date="2021-04-10T22:17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05" w:author="Morshedur Rahman" w:date="2021-04-10T22:19:00Z">
        <w:r>
          <w:t>Active :</w:t>
        </w:r>
        <w:proofErr w:type="spellStart"/>
        <w:r>
          <w:t>bool</w:t>
        </w:r>
        <w:proofErr w:type="spellEnd"/>
        <w:r>
          <w:t xml:space="preserve"> :true</w:t>
        </w:r>
      </w:ins>
    </w:p>
    <w:p w:rsidR="0065242D" w:rsidRDefault="0065242D" w:rsidP="00D943EA">
      <w:pPr>
        <w:pStyle w:val="ListParagraph"/>
        <w:numPr>
          <w:ilvl w:val="2"/>
          <w:numId w:val="1"/>
        </w:numPr>
        <w:rPr>
          <w:ins w:id="206" w:author="Morshedur Rahman" w:date="2021-04-10T22:19:00Z"/>
        </w:rPr>
      </w:pPr>
      <w:r>
        <w:t>Store</w:t>
      </w:r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207" w:author="Morshedur Rahman" w:date="2021-04-10T22:19:00Z"/>
        </w:rPr>
        <w:pPrChange w:id="208" w:author="Morshedur Rahman" w:date="2021-04-10T22:1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09" w:author="Morshedur Rahman" w:date="2021-04-10T22:19:00Z">
        <w:r>
          <w:t xml:space="preserve">Id: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210" w:author="Morshedur Rahman" w:date="2021-04-10T22:20:00Z"/>
        </w:rPr>
        <w:pPrChange w:id="211" w:author="Morshedur Rahman" w:date="2021-04-10T22:1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12" w:author="Morshedur Rahman" w:date="2021-04-10T22:19:00Z">
        <w:r>
          <w:t xml:space="preserve">Name: </w:t>
        </w:r>
        <w:proofErr w:type="spellStart"/>
        <w:r>
          <w:t>varchar</w:t>
        </w:r>
      </w:ins>
      <w:proofErr w:type="spellEnd"/>
      <w:ins w:id="213" w:author="Morshedur Rahman" w:date="2021-04-10T22:20:00Z">
        <w:r>
          <w:t>(150)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214" w:author="Morshedur Rahman" w:date="2021-04-10T22:20:00Z"/>
        </w:rPr>
        <w:pPrChange w:id="215" w:author="Morshedur Rahman" w:date="2021-04-10T22:1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16" w:author="Morshedur Rahman" w:date="2021-04-10T22:20:00Z">
        <w:r>
          <w:t>Location : VARCHAR(150)</w:t>
        </w:r>
      </w:ins>
    </w:p>
    <w:p w:rsidR="00BB464E" w:rsidRDefault="00BB464E" w:rsidP="00BB464E">
      <w:pPr>
        <w:pStyle w:val="ListParagraph"/>
        <w:numPr>
          <w:ilvl w:val="3"/>
          <w:numId w:val="1"/>
        </w:numPr>
        <w:rPr>
          <w:ins w:id="217" w:author="Morshedur Rahman" w:date="2021-04-10T22:20:00Z"/>
        </w:rPr>
        <w:pPrChange w:id="218" w:author="Morshedur Rahman" w:date="2021-04-10T22:1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19" w:author="Morshedur Rahman" w:date="2021-04-10T22:20:00Z">
        <w:r>
          <w:t xml:space="preserve">Address : </w:t>
        </w:r>
        <w:proofErr w:type="spellStart"/>
        <w:r>
          <w:t>varchar</w:t>
        </w:r>
        <w:proofErr w:type="spellEnd"/>
        <w:r>
          <w:t>(250)</w:t>
        </w:r>
      </w:ins>
    </w:p>
    <w:p w:rsidR="00BB464E" w:rsidRDefault="008A0D29" w:rsidP="00BB464E">
      <w:pPr>
        <w:pStyle w:val="ListParagraph"/>
        <w:numPr>
          <w:ilvl w:val="3"/>
          <w:numId w:val="1"/>
        </w:numPr>
        <w:rPr>
          <w:ins w:id="220" w:author="Morshedur Rahman" w:date="2021-04-10T22:20:00Z"/>
        </w:rPr>
        <w:pPrChange w:id="221" w:author="Morshedur Rahman" w:date="2021-04-10T22:1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22" w:author="Morshedur Rahman" w:date="2021-04-10T22:22:00Z">
        <w:r>
          <w:t xml:space="preserve">Active : </w:t>
        </w:r>
        <w:proofErr w:type="spellStart"/>
        <w:r>
          <w:t>bool</w:t>
        </w:r>
        <w:proofErr w:type="spellEnd"/>
        <w:r>
          <w:t xml:space="preserve"> : true</w:t>
        </w:r>
      </w:ins>
    </w:p>
    <w:p w:rsidR="00BB464E" w:rsidRDefault="00BB464E" w:rsidP="00BB464E">
      <w:pPr>
        <w:pStyle w:val="ListParagraph"/>
        <w:ind w:left="2880"/>
        <w:pPrChange w:id="223" w:author="Morshedur Rahman" w:date="2021-04-10T22:2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65242D" w:rsidRDefault="0065242D" w:rsidP="00D943EA">
      <w:pPr>
        <w:pStyle w:val="ListParagraph"/>
        <w:numPr>
          <w:ilvl w:val="2"/>
          <w:numId w:val="1"/>
        </w:numPr>
        <w:rPr>
          <w:ins w:id="224" w:author="Morshedur Rahman" w:date="2021-04-10T22:22:00Z"/>
        </w:rPr>
      </w:pPr>
      <w:r>
        <w:t>Sales Outlet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25" w:author="Morshedur Rahman" w:date="2021-04-10T22:23:00Z"/>
        </w:rPr>
        <w:pPrChange w:id="226" w:author="Morshedur Rahman" w:date="2021-04-10T22:2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27" w:author="Morshedur Rahman" w:date="2021-04-10T22:22:00Z">
        <w:r>
          <w:t xml:space="preserve">Id: </w:t>
        </w:r>
        <w:proofErr w:type="spellStart"/>
        <w:r>
          <w:t>int</w:t>
        </w:r>
        <w:proofErr w:type="spellEnd"/>
        <w:r>
          <w:t xml:space="preserve"> </w:t>
        </w:r>
      </w:ins>
      <w:ins w:id="228" w:author="Morshedur Rahman" w:date="2021-04-10T22:23:00Z">
        <w:r>
          <w:t>:1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29" w:author="Morshedur Rahman" w:date="2021-04-10T22:23:00Z"/>
        </w:rPr>
        <w:pPrChange w:id="230" w:author="Morshedur Rahman" w:date="2021-04-10T22:2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31" w:author="Morshedur Rahman" w:date="2021-04-10T22:23:00Z">
        <w:r>
          <w:t xml:space="preserve">Outlet Name: </w:t>
        </w:r>
        <w:proofErr w:type="spellStart"/>
        <w:r>
          <w:t>varchar</w:t>
        </w:r>
        <w:proofErr w:type="spellEnd"/>
        <w:r>
          <w:t>(150)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32" w:author="Morshedur Rahman" w:date="2021-04-10T22:23:00Z"/>
        </w:rPr>
        <w:pPrChange w:id="233" w:author="Morshedur Rahman" w:date="2021-04-10T22:2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34" w:author="Morshedur Rahman" w:date="2021-04-10T22:23:00Z">
        <w:r>
          <w:t xml:space="preserve">Address Line 1: </w:t>
        </w:r>
        <w:proofErr w:type="spellStart"/>
        <w:r>
          <w:t>varchar</w:t>
        </w:r>
        <w:proofErr w:type="spellEnd"/>
        <w:r>
          <w:t>(200)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35" w:author="Morshedur Rahman" w:date="2021-04-10T22:23:00Z"/>
        </w:rPr>
        <w:pPrChange w:id="236" w:author="Morshedur Rahman" w:date="2021-04-10T22:2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37" w:author="Morshedur Rahman" w:date="2021-04-10T22:23:00Z">
        <w:r>
          <w:t xml:space="preserve">AddressLine1: </w:t>
        </w:r>
        <w:proofErr w:type="spellStart"/>
        <w:r>
          <w:t>varchar</w:t>
        </w:r>
        <w:proofErr w:type="spellEnd"/>
        <w:r>
          <w:t>(200)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38" w:author="Morshedur Rahman" w:date="2021-04-10T22:26:00Z"/>
        </w:rPr>
        <w:pPrChange w:id="239" w:author="Morshedur Rahman" w:date="2021-04-10T22:2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40" w:author="Morshedur Rahman" w:date="2021-04-10T22:25:00Z">
        <w:r>
          <w:t>Active :</w:t>
        </w:r>
        <w:proofErr w:type="spellStart"/>
        <w:r>
          <w:t>bool</w:t>
        </w:r>
        <w:proofErr w:type="spellEnd"/>
        <w:r>
          <w:t xml:space="preserve"> : true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pPrChange w:id="241" w:author="Morshedur Rahman" w:date="2021-04-10T22:2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8A0D29" w:rsidRDefault="00046277" w:rsidP="00D943EA">
      <w:pPr>
        <w:pStyle w:val="ListParagraph"/>
        <w:numPr>
          <w:ilvl w:val="2"/>
          <w:numId w:val="1"/>
        </w:numPr>
        <w:rPr>
          <w:ins w:id="242" w:author="Morshedur Rahman" w:date="2021-04-10T22:26:00Z"/>
        </w:rPr>
      </w:pPr>
      <w:r>
        <w:t>Purpose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43" w:author="Morshedur Rahman" w:date="2021-04-10T22:26:00Z"/>
        </w:rPr>
        <w:pPrChange w:id="244" w:author="Morshedur Rahman" w:date="2021-04-10T22:26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45" w:author="Morshedur Rahman" w:date="2021-04-10T22:26:00Z">
        <w:r>
          <w:t xml:space="preserve">ID 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046277" w:rsidRDefault="008A0D29" w:rsidP="008A0D29">
      <w:pPr>
        <w:pStyle w:val="ListParagraph"/>
        <w:numPr>
          <w:ilvl w:val="3"/>
          <w:numId w:val="1"/>
        </w:numPr>
        <w:rPr>
          <w:ins w:id="246" w:author="Morshedur Rahman" w:date="2021-04-10T22:27:00Z"/>
        </w:rPr>
        <w:pPrChange w:id="247" w:author="Morshedur Rahman" w:date="2021-04-10T22:26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48" w:author="Morshedur Rahman" w:date="2021-04-10T22:26:00Z">
        <w:r>
          <w:t xml:space="preserve">Description: </w:t>
        </w:r>
        <w:proofErr w:type="spellStart"/>
        <w:r>
          <w:t>varchar</w:t>
        </w:r>
      </w:ins>
      <w:proofErr w:type="spellEnd"/>
      <w:r w:rsidR="00046277">
        <w:t xml:space="preserve"> </w:t>
      </w:r>
      <w:ins w:id="249" w:author="Morshedur Rahman" w:date="2021-04-10T22:27:00Z">
        <w:r>
          <w:t>(150)</w:t>
        </w:r>
      </w:ins>
      <w:ins w:id="250" w:author="Morshedur Rahman" w:date="2021-04-10T22:28:00Z">
        <w:r>
          <w:t xml:space="preserve">: General 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pPrChange w:id="251" w:author="Morshedur Rahman" w:date="2021-04-10T22:26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52" w:author="Morshedur Rahman" w:date="2021-04-10T22:28:00Z">
        <w:r>
          <w:t xml:space="preserve">Active: </w:t>
        </w:r>
        <w:proofErr w:type="spellStart"/>
        <w:r>
          <w:t>bool</w:t>
        </w:r>
        <w:proofErr w:type="spellEnd"/>
        <w:r>
          <w:t xml:space="preserve"> :true</w:t>
        </w:r>
      </w:ins>
    </w:p>
    <w:p w:rsidR="00046277" w:rsidRDefault="00046277" w:rsidP="00D943EA">
      <w:pPr>
        <w:pStyle w:val="ListParagraph"/>
        <w:numPr>
          <w:ilvl w:val="2"/>
          <w:numId w:val="1"/>
        </w:numPr>
        <w:rPr>
          <w:ins w:id="253" w:author="Morshedur Rahman" w:date="2021-04-10T22:28:00Z"/>
        </w:rPr>
      </w:pPr>
      <w:r>
        <w:t xml:space="preserve">Reason 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54" w:author="Morshedur Rahman" w:date="2021-04-10T22:28:00Z"/>
        </w:rPr>
        <w:pPrChange w:id="255" w:author="Morshedur Rahman" w:date="2021-04-10T22:28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56" w:author="Morshedur Rahman" w:date="2021-04-10T22:28:00Z">
        <w:r>
          <w:lastRenderedPageBreak/>
          <w:t xml:space="preserve">ID: </w:t>
        </w:r>
        <w:proofErr w:type="spellStart"/>
        <w:r>
          <w:t>int</w:t>
        </w:r>
        <w:proofErr w:type="spellEnd"/>
        <w:r>
          <w:t xml:space="preserve"> :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57" w:author="Morshedur Rahman" w:date="2021-04-10T22:28:00Z"/>
        </w:rPr>
        <w:pPrChange w:id="258" w:author="Morshedur Rahman" w:date="2021-04-10T22:28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59" w:author="Morshedur Rahman" w:date="2021-04-10T22:28:00Z">
        <w:r>
          <w:t xml:space="preserve">Description: </w:t>
        </w:r>
        <w:proofErr w:type="spellStart"/>
        <w:r>
          <w:t>varchar</w:t>
        </w:r>
        <w:proofErr w:type="spellEnd"/>
        <w:r>
          <w:t>(150): Entertainment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pPrChange w:id="260" w:author="Morshedur Rahman" w:date="2021-04-10T22:28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61" w:author="Morshedur Rahman" w:date="2021-04-10T22:28:00Z">
        <w:r>
          <w:t xml:space="preserve">Active : </w:t>
        </w:r>
        <w:proofErr w:type="spellStart"/>
        <w:r>
          <w:t>bool</w:t>
        </w:r>
        <w:proofErr w:type="spellEnd"/>
        <w:r>
          <w:t xml:space="preserve"> </w:t>
        </w:r>
      </w:ins>
      <w:ins w:id="262" w:author="Morshedur Rahman" w:date="2021-04-10T22:29:00Z">
        <w:r>
          <w:t>:true</w:t>
        </w:r>
      </w:ins>
    </w:p>
    <w:p w:rsidR="00046277" w:rsidRDefault="00046277" w:rsidP="00D943EA">
      <w:pPr>
        <w:pStyle w:val="ListParagraph"/>
        <w:numPr>
          <w:ilvl w:val="2"/>
          <w:numId w:val="1"/>
        </w:numPr>
        <w:rPr>
          <w:ins w:id="263" w:author="Morshedur Rahman" w:date="2021-04-10T22:29:00Z"/>
        </w:rPr>
      </w:pPr>
      <w:r>
        <w:t xml:space="preserve">Store Item Status Declaration 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64" w:author="Morshedur Rahman" w:date="2021-04-10T22:29:00Z"/>
        </w:rPr>
        <w:pPrChange w:id="265" w:author="Morshedur Rahman" w:date="2021-04-10T22:2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66" w:author="Morshedur Rahman" w:date="2021-04-10T22:29:00Z">
        <w:r>
          <w:t xml:space="preserve">Id: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67" w:author="Morshedur Rahman" w:date="2021-04-10T22:29:00Z"/>
        </w:rPr>
        <w:pPrChange w:id="268" w:author="Morshedur Rahman" w:date="2021-04-10T22:2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69" w:author="Morshedur Rahman" w:date="2021-04-10T22:29:00Z">
        <w:r>
          <w:t xml:space="preserve">Declaration Type: </w:t>
        </w:r>
        <w:proofErr w:type="spellStart"/>
        <w:r>
          <w:t>varchar</w:t>
        </w:r>
        <w:proofErr w:type="spellEnd"/>
        <w:r>
          <w:t>(100): Damage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70" w:author="Morshedur Rahman" w:date="2021-04-10T22:29:00Z"/>
        </w:rPr>
        <w:pPrChange w:id="271" w:author="Morshedur Rahman" w:date="2021-04-10T22:2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72" w:author="Morshedur Rahman" w:date="2021-04-10T22:29:00Z">
        <w:r>
          <w:t xml:space="preserve">Active: </w:t>
        </w:r>
        <w:proofErr w:type="spellStart"/>
        <w:r>
          <w:t>bool</w:t>
        </w:r>
        <w:proofErr w:type="spellEnd"/>
        <w:r>
          <w:t>: true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pPrChange w:id="273" w:author="Morshedur Rahman" w:date="2021-04-10T22:29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046277" w:rsidRDefault="00897A7F" w:rsidP="00D943EA">
      <w:pPr>
        <w:pStyle w:val="ListParagraph"/>
        <w:numPr>
          <w:ilvl w:val="2"/>
          <w:numId w:val="1"/>
        </w:numPr>
        <w:rPr>
          <w:ins w:id="274" w:author="Morshedur Rahman" w:date="2021-04-10T22:29:00Z"/>
        </w:rPr>
      </w:pPr>
      <w:r>
        <w:t>Measurement Unit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75" w:author="Morshedur Rahman" w:date="2021-04-10T22:30:00Z"/>
        </w:rPr>
        <w:pPrChange w:id="276" w:author="Morshedur Rahman" w:date="2021-04-10T22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77" w:author="Morshedur Rahman" w:date="2021-04-10T22:30:00Z">
        <w:r>
          <w:t xml:space="preserve">ID: </w:t>
        </w:r>
        <w:proofErr w:type="spellStart"/>
        <w:r>
          <w:t>int</w:t>
        </w:r>
        <w:proofErr w:type="spellEnd"/>
        <w:r>
          <w:t>: 1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78" w:author="Morshedur Rahman" w:date="2021-04-10T22:30:00Z"/>
        </w:rPr>
        <w:pPrChange w:id="279" w:author="Morshedur Rahman" w:date="2021-04-10T22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80" w:author="Morshedur Rahman" w:date="2021-04-10T22:30:00Z">
        <w:r>
          <w:t xml:space="preserve">Unit : </w:t>
        </w:r>
        <w:proofErr w:type="spellStart"/>
        <w:r>
          <w:t>varchar</w:t>
        </w:r>
        <w:proofErr w:type="spellEnd"/>
        <w:r>
          <w:t>(50):PC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pPrChange w:id="281" w:author="Morshedur Rahman" w:date="2021-04-10T22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82" w:author="Morshedur Rahman" w:date="2021-04-10T22:30:00Z">
        <w:r>
          <w:t xml:space="preserve">Active </w:t>
        </w:r>
      </w:ins>
    </w:p>
    <w:p w:rsidR="00483D6F" w:rsidRDefault="00483D6F" w:rsidP="00D943EA">
      <w:pPr>
        <w:pStyle w:val="ListParagraph"/>
        <w:numPr>
          <w:ilvl w:val="2"/>
          <w:numId w:val="1"/>
        </w:numPr>
        <w:rPr>
          <w:ins w:id="283" w:author="Morshedur Rahman" w:date="2021-04-10T22:30:00Z"/>
        </w:rPr>
      </w:pPr>
      <w:r>
        <w:t>Expense Head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84" w:author="Morshedur Rahman" w:date="2021-04-10T22:30:00Z"/>
        </w:rPr>
        <w:pPrChange w:id="285" w:author="Morshedur Rahman" w:date="2021-04-10T22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86" w:author="Morshedur Rahman" w:date="2021-04-10T22:30:00Z">
        <w:r>
          <w:t xml:space="preserve">ID: </w:t>
        </w:r>
        <w:proofErr w:type="spellStart"/>
        <w:r>
          <w:t>int</w:t>
        </w:r>
        <w:proofErr w:type="spellEnd"/>
        <w:r>
          <w:t>: 1</w:t>
        </w:r>
      </w:ins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87" w:author="Morshedur Rahman" w:date="2021-04-10T22:32:00Z"/>
        </w:rPr>
        <w:pPrChange w:id="288" w:author="Morshedur Rahman" w:date="2021-04-10T22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89" w:author="Morshedur Rahman" w:date="2021-04-10T22:30:00Z">
        <w:r>
          <w:t xml:space="preserve">Head: </w:t>
        </w:r>
        <w:proofErr w:type="spellStart"/>
        <w:r>
          <w:t>varchar</w:t>
        </w:r>
        <w:proofErr w:type="spellEnd"/>
        <w:r>
          <w:t xml:space="preserve">(150): </w:t>
        </w:r>
      </w:ins>
      <w:ins w:id="290" w:author="Morshedur Rahman" w:date="2021-04-10T22:31:00Z">
        <w:r>
          <w:t>Carrying Cost/</w:t>
        </w:r>
        <w:proofErr w:type="spellStart"/>
        <w:r>
          <w:t>Deprciation</w:t>
        </w:r>
        <w:proofErr w:type="spellEnd"/>
        <w:r>
          <w:t>/</w:t>
        </w:r>
      </w:ins>
      <w:proofErr w:type="spellStart"/>
      <w:ins w:id="291" w:author="Morshedur Rahman" w:date="2021-04-10T22:32:00Z">
        <w:r>
          <w:t>Comm</w:t>
        </w:r>
        <w:proofErr w:type="spellEnd"/>
      </w:ins>
    </w:p>
    <w:p w:rsidR="008A0D29" w:rsidRDefault="008A0D29" w:rsidP="008A0D29">
      <w:pPr>
        <w:pStyle w:val="ListParagraph"/>
        <w:numPr>
          <w:ilvl w:val="3"/>
          <w:numId w:val="1"/>
        </w:numPr>
        <w:pPrChange w:id="292" w:author="Morshedur Rahman" w:date="2021-04-10T22:30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93" w:author="Morshedur Rahman" w:date="2021-04-10T22:32:00Z">
        <w:r>
          <w:t>Active</w:t>
        </w:r>
      </w:ins>
    </w:p>
    <w:p w:rsidR="00676829" w:rsidRDefault="00676829" w:rsidP="00D943EA">
      <w:pPr>
        <w:pStyle w:val="ListParagraph"/>
        <w:numPr>
          <w:ilvl w:val="2"/>
          <w:numId w:val="1"/>
        </w:numPr>
        <w:rPr>
          <w:ins w:id="294" w:author="Morshedur Rahman" w:date="2021-04-10T22:32:00Z"/>
        </w:rPr>
      </w:pPr>
      <w:r>
        <w:t>Terminal Entry</w:t>
      </w:r>
    </w:p>
    <w:p w:rsidR="008A0D29" w:rsidRDefault="008A0D29" w:rsidP="008A0D29">
      <w:pPr>
        <w:pStyle w:val="ListParagraph"/>
        <w:numPr>
          <w:ilvl w:val="3"/>
          <w:numId w:val="1"/>
        </w:numPr>
        <w:rPr>
          <w:ins w:id="295" w:author="Morshedur Rahman" w:date="2021-04-10T22:32:00Z"/>
        </w:rPr>
        <w:pPrChange w:id="296" w:author="Morshedur Rahman" w:date="2021-04-10T22:3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297" w:author="Morshedur Rahman" w:date="2021-04-10T22:32:00Z">
        <w:r>
          <w:t xml:space="preserve">Id: </w:t>
        </w:r>
        <w:proofErr w:type="spellStart"/>
        <w:r>
          <w:t>int</w:t>
        </w:r>
        <w:proofErr w:type="spellEnd"/>
        <w:r>
          <w:t>:</w:t>
        </w:r>
      </w:ins>
    </w:p>
    <w:p w:rsidR="008A0D29" w:rsidRDefault="00E07DD1" w:rsidP="008A0D29">
      <w:pPr>
        <w:pStyle w:val="ListParagraph"/>
        <w:numPr>
          <w:ilvl w:val="3"/>
          <w:numId w:val="1"/>
        </w:numPr>
        <w:rPr>
          <w:ins w:id="298" w:author="Morshedur Rahman" w:date="2021-04-10T22:32:00Z"/>
        </w:rPr>
        <w:pPrChange w:id="299" w:author="Morshedur Rahman" w:date="2021-04-10T22:3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00" w:author="Morshedur Rahman" w:date="2021-04-10T22:32:00Z">
        <w:r>
          <w:t xml:space="preserve">Description : </w:t>
        </w:r>
        <w:proofErr w:type="spellStart"/>
        <w:r>
          <w:t>varchar</w:t>
        </w:r>
        <w:proofErr w:type="spellEnd"/>
        <w:r>
          <w:t>(100)</w:t>
        </w:r>
      </w:ins>
    </w:p>
    <w:p w:rsidR="00E07DD1" w:rsidRDefault="00E07DD1" w:rsidP="008A0D29">
      <w:pPr>
        <w:pStyle w:val="ListParagraph"/>
        <w:numPr>
          <w:ilvl w:val="3"/>
          <w:numId w:val="1"/>
        </w:numPr>
        <w:rPr>
          <w:ins w:id="301" w:author="Morshedur Rahman" w:date="2021-04-10T22:32:00Z"/>
        </w:rPr>
        <w:pPrChange w:id="302" w:author="Morshedur Rahman" w:date="2021-04-10T22:3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03" w:author="Morshedur Rahman" w:date="2021-04-10T22:32:00Z">
        <w:r>
          <w:t xml:space="preserve">Outlet Id: </w:t>
        </w:r>
        <w:proofErr w:type="spellStart"/>
        <w:r>
          <w:t>int</w:t>
        </w:r>
        <w:proofErr w:type="spellEnd"/>
      </w:ins>
    </w:p>
    <w:p w:rsidR="00E07DD1" w:rsidRDefault="00E07DD1" w:rsidP="008A0D29">
      <w:pPr>
        <w:pStyle w:val="ListParagraph"/>
        <w:numPr>
          <w:ilvl w:val="3"/>
          <w:numId w:val="1"/>
        </w:numPr>
        <w:rPr>
          <w:ins w:id="304" w:author="Morshedur Rahman" w:date="2021-04-09T21:10:00Z"/>
        </w:rPr>
        <w:pPrChange w:id="305" w:author="Morshedur Rahman" w:date="2021-04-10T22:32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06" w:author="Morshedur Rahman" w:date="2021-04-10T22:33:00Z">
        <w:r>
          <w:t>Active</w:t>
        </w:r>
      </w:ins>
    </w:p>
    <w:p w:rsidR="00036370" w:rsidRDefault="00036370" w:rsidP="00D943EA">
      <w:pPr>
        <w:pStyle w:val="ListParagraph"/>
        <w:numPr>
          <w:ilvl w:val="2"/>
          <w:numId w:val="1"/>
        </w:numPr>
        <w:rPr>
          <w:ins w:id="307" w:author="Morshedur Rahman" w:date="2021-04-10T22:33:00Z"/>
        </w:rPr>
      </w:pPr>
      <w:ins w:id="308" w:author="Morshedur Rahman" w:date="2021-04-09T21:10:00Z">
        <w:r>
          <w:t xml:space="preserve">Authentication Code </w:t>
        </w:r>
      </w:ins>
    </w:p>
    <w:p w:rsidR="00E07DD1" w:rsidRDefault="00E07DD1" w:rsidP="00E07DD1">
      <w:pPr>
        <w:pStyle w:val="ListParagraph"/>
        <w:numPr>
          <w:ilvl w:val="3"/>
          <w:numId w:val="1"/>
        </w:numPr>
        <w:rPr>
          <w:ins w:id="309" w:author="Morshedur Rahman" w:date="2021-04-10T19:55:00Z"/>
        </w:rPr>
        <w:pPrChange w:id="310" w:author="Morshedur Rahman" w:date="2021-04-10T22:3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11" w:author="Morshedur Rahman" w:date="2021-04-10T22:33:00Z">
        <w:r>
          <w:t>Code</w:t>
        </w:r>
      </w:ins>
    </w:p>
    <w:p w:rsidR="00E23662" w:rsidDel="00E07DD1" w:rsidRDefault="00E23662" w:rsidP="00B57B35">
      <w:pPr>
        <w:pStyle w:val="ListParagraph"/>
        <w:numPr>
          <w:ilvl w:val="2"/>
          <w:numId w:val="1"/>
        </w:numPr>
        <w:ind w:left="1980"/>
        <w:rPr>
          <w:del w:id="312" w:author="Morshedur Rahman" w:date="2021-04-10T20:13:00Z"/>
        </w:rPr>
        <w:pPrChange w:id="313" w:author="Morshedur Rahman" w:date="2021-04-10T20:1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14" w:author="Morshedur Rahman" w:date="2021-04-10T19:55:00Z">
        <w:r>
          <w:t>Pricing Type [Whole sales]</w:t>
        </w:r>
      </w:ins>
    </w:p>
    <w:p w:rsidR="00E07DD1" w:rsidRDefault="00E07DD1" w:rsidP="00E07DD1">
      <w:pPr>
        <w:pStyle w:val="ListParagraph"/>
        <w:numPr>
          <w:ilvl w:val="3"/>
          <w:numId w:val="1"/>
        </w:numPr>
        <w:rPr>
          <w:ins w:id="315" w:author="Morshedur Rahman" w:date="2021-04-10T22:33:00Z"/>
        </w:rPr>
        <w:pPrChange w:id="316" w:author="Morshedur Rahman" w:date="2021-04-10T22:3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17" w:author="Morshedur Rahman" w:date="2021-04-10T22:33:00Z">
        <w:r>
          <w:t xml:space="preserve">Id: </w:t>
        </w:r>
        <w:proofErr w:type="spellStart"/>
        <w:r>
          <w:t>int</w:t>
        </w:r>
        <w:proofErr w:type="spellEnd"/>
        <w:r>
          <w:t xml:space="preserve"> :1</w:t>
        </w:r>
      </w:ins>
    </w:p>
    <w:p w:rsidR="00E07DD1" w:rsidRDefault="00E07DD1" w:rsidP="00E07DD1">
      <w:pPr>
        <w:pStyle w:val="ListParagraph"/>
        <w:numPr>
          <w:ilvl w:val="3"/>
          <w:numId w:val="1"/>
        </w:numPr>
        <w:rPr>
          <w:ins w:id="318" w:author="Morshedur Rahman" w:date="2021-04-10T22:34:00Z"/>
        </w:rPr>
        <w:pPrChange w:id="319" w:author="Morshedur Rahman" w:date="2021-04-10T22:3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20" w:author="Morshedur Rahman" w:date="2021-04-10T22:33:00Z">
        <w:r>
          <w:t>Type Description :</w:t>
        </w:r>
        <w:proofErr w:type="spellStart"/>
        <w:r>
          <w:t>varchar</w:t>
        </w:r>
        <w:proofErr w:type="spellEnd"/>
        <w:r>
          <w:t xml:space="preserve">(50) : Retail/Whole sale/ </w:t>
        </w:r>
      </w:ins>
      <w:ins w:id="321" w:author="Morshedur Rahman" w:date="2021-04-10T22:34:00Z">
        <w:r>
          <w:t>Special</w:t>
        </w:r>
      </w:ins>
    </w:p>
    <w:p w:rsidR="00E07DD1" w:rsidRDefault="00E07DD1" w:rsidP="00E07DD1">
      <w:pPr>
        <w:pStyle w:val="ListParagraph"/>
        <w:numPr>
          <w:ilvl w:val="3"/>
          <w:numId w:val="1"/>
        </w:numPr>
        <w:rPr>
          <w:ins w:id="322" w:author="Morshedur Rahman" w:date="2021-04-10T22:33:00Z"/>
        </w:rPr>
        <w:pPrChange w:id="323" w:author="Morshedur Rahman" w:date="2021-04-10T22:3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ins w:id="324" w:author="Morshedur Rahman" w:date="2021-04-10T22:34:00Z">
        <w:r>
          <w:t>Active</w:t>
        </w:r>
      </w:ins>
    </w:p>
    <w:p w:rsidR="00B57B35" w:rsidRDefault="00B57B35" w:rsidP="00B57B35">
      <w:pPr>
        <w:pStyle w:val="ListParagraph"/>
        <w:numPr>
          <w:ilvl w:val="2"/>
          <w:numId w:val="1"/>
        </w:numPr>
        <w:ind w:left="1980"/>
        <w:rPr>
          <w:ins w:id="325" w:author="Morshedur Rahman" w:date="2021-04-10T20:13:00Z"/>
        </w:rPr>
        <w:pPrChange w:id="326" w:author="Morshedur Rahman" w:date="2021-04-10T20:13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</w:p>
    <w:p w:rsidR="00E75A0B" w:rsidRDefault="00E75A0B" w:rsidP="00E75A0B">
      <w:pPr>
        <w:pStyle w:val="ListParagraph"/>
        <w:numPr>
          <w:ilvl w:val="1"/>
          <w:numId w:val="1"/>
        </w:numPr>
      </w:pPr>
      <w:r>
        <w:t xml:space="preserve">Opening Balance </w:t>
      </w:r>
      <w:r w:rsidR="00483D6F">
        <w:t>[Financial Year Wise]</w:t>
      </w:r>
    </w:p>
    <w:p w:rsidR="00897A7F" w:rsidRDefault="00E75A0B" w:rsidP="00E75A0B">
      <w:pPr>
        <w:pStyle w:val="ListParagraph"/>
        <w:numPr>
          <w:ilvl w:val="2"/>
          <w:numId w:val="1"/>
        </w:numPr>
      </w:pPr>
      <w:r>
        <w:t>Cash /Bank Opening Balance</w:t>
      </w:r>
    </w:p>
    <w:p w:rsidR="00E75A0B" w:rsidRDefault="00E75A0B" w:rsidP="00D943EA">
      <w:pPr>
        <w:pStyle w:val="ListParagraph"/>
        <w:numPr>
          <w:ilvl w:val="2"/>
          <w:numId w:val="1"/>
        </w:numPr>
      </w:pPr>
      <w:r>
        <w:t>Supplier /Customer Opening Balance</w:t>
      </w:r>
    </w:p>
    <w:p w:rsidR="00E75A0B" w:rsidRDefault="00E75A0B" w:rsidP="00D943EA">
      <w:pPr>
        <w:pStyle w:val="ListParagraph"/>
        <w:numPr>
          <w:ilvl w:val="2"/>
          <w:numId w:val="1"/>
        </w:numPr>
      </w:pPr>
      <w:r>
        <w:t xml:space="preserve">Opening Stock </w:t>
      </w:r>
    </w:p>
    <w:p w:rsidR="00471082" w:rsidRDefault="00471082" w:rsidP="00471082">
      <w:pPr>
        <w:pStyle w:val="ListParagraph"/>
        <w:numPr>
          <w:ilvl w:val="1"/>
          <w:numId w:val="1"/>
        </w:numPr>
      </w:pPr>
      <w:r>
        <w:t>Closing Accounts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>Month Closing</w:t>
      </w:r>
    </w:p>
    <w:p w:rsidR="000D485D" w:rsidRDefault="000D485D" w:rsidP="000D485D">
      <w:pPr>
        <w:pStyle w:val="ListParagraph"/>
        <w:numPr>
          <w:ilvl w:val="1"/>
          <w:numId w:val="1"/>
        </w:numPr>
      </w:pPr>
      <w:r>
        <w:t xml:space="preserve">Auditing/Controlling 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Inventory/Stock Auditing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Sales Auditing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Payment/Expense Audit</w:t>
      </w:r>
    </w:p>
    <w:p w:rsidR="00BE40F9" w:rsidRDefault="00BE40F9" w:rsidP="000D485D">
      <w:pPr>
        <w:pStyle w:val="ListParagraph"/>
        <w:numPr>
          <w:ilvl w:val="2"/>
          <w:numId w:val="1"/>
        </w:numPr>
      </w:pPr>
      <w:r>
        <w:t xml:space="preserve">Cost sheet </w:t>
      </w:r>
    </w:p>
    <w:p w:rsidR="00D943EA" w:rsidRDefault="00D943EA" w:rsidP="00D943EA">
      <w:pPr>
        <w:pStyle w:val="ListParagraph"/>
        <w:numPr>
          <w:ilvl w:val="1"/>
          <w:numId w:val="1"/>
        </w:numPr>
      </w:pPr>
      <w:r>
        <w:t>Configuration Settings</w:t>
      </w:r>
    </w:p>
    <w:p w:rsidR="00046277" w:rsidRDefault="00046277" w:rsidP="00046277">
      <w:pPr>
        <w:pStyle w:val="ListParagraph"/>
        <w:numPr>
          <w:ilvl w:val="2"/>
          <w:numId w:val="1"/>
        </w:numPr>
      </w:pPr>
      <w:r>
        <w:t>Currency Conversion</w:t>
      </w:r>
    </w:p>
    <w:p w:rsidR="00897A7F" w:rsidDel="00D5718D" w:rsidRDefault="00897A7F" w:rsidP="00046277">
      <w:pPr>
        <w:pStyle w:val="ListParagraph"/>
        <w:numPr>
          <w:ilvl w:val="2"/>
          <w:numId w:val="1"/>
        </w:numPr>
        <w:rPr>
          <w:del w:id="327" w:author="Morshedur Rahman" w:date="2021-04-09T20:54:00Z"/>
        </w:rPr>
      </w:pPr>
      <w:del w:id="328" w:author="Morshedur Rahman" w:date="2021-04-09T20:54:00Z">
        <w:r w:rsidDel="00D5718D">
          <w:delText>Measurement Unit Conversion</w:delText>
        </w:r>
      </w:del>
    </w:p>
    <w:p w:rsidR="00046277" w:rsidRDefault="00046277" w:rsidP="00046277">
      <w:pPr>
        <w:pStyle w:val="ListParagraph"/>
        <w:numPr>
          <w:ilvl w:val="2"/>
          <w:numId w:val="1"/>
        </w:numPr>
      </w:pPr>
      <w:r>
        <w:lastRenderedPageBreak/>
        <w:t>Sales Outlet With Store Settings</w:t>
      </w:r>
    </w:p>
    <w:p w:rsidR="00046277" w:rsidDel="00D5718D" w:rsidRDefault="00897A7F" w:rsidP="00046277">
      <w:pPr>
        <w:pStyle w:val="ListParagraph"/>
        <w:numPr>
          <w:ilvl w:val="2"/>
          <w:numId w:val="1"/>
        </w:numPr>
        <w:rPr>
          <w:del w:id="329" w:author="Morshedur Rahman" w:date="2021-04-09T20:54:00Z"/>
        </w:rPr>
      </w:pPr>
      <w:del w:id="330" w:author="Morshedur Rahman" w:date="2021-04-09T20:54:00Z">
        <w:r w:rsidDel="00D5718D">
          <w:delText xml:space="preserve">Apply </w:delText>
        </w:r>
        <w:r w:rsidR="00692BF8" w:rsidDel="00D5718D">
          <w:delText xml:space="preserve"> </w:delText>
        </w:r>
        <w:r w:rsidR="00D83606" w:rsidDel="00D5718D">
          <w:delText xml:space="preserve">Product </w:delText>
        </w:r>
        <w:r w:rsidR="00692BF8" w:rsidDel="00D5718D">
          <w:delText xml:space="preserve">Wise </w:delText>
        </w:r>
        <w:r w:rsidDel="00D5718D">
          <w:delText xml:space="preserve">Discount, Supplementary Duty , </w:delText>
        </w:r>
        <w:r w:rsidR="00692BF8" w:rsidDel="00D5718D">
          <w:delText>VAT</w:delText>
        </w:r>
        <w:r w:rsidR="00D83606" w:rsidDel="00D5718D">
          <w:delText xml:space="preserve"> [Must be set while Product Setup]</w:delText>
        </w:r>
      </w:del>
    </w:p>
    <w:p w:rsidR="00897A7F" w:rsidDel="00D5718D" w:rsidRDefault="00897A7F" w:rsidP="00897A7F">
      <w:pPr>
        <w:pStyle w:val="ListParagraph"/>
        <w:numPr>
          <w:ilvl w:val="2"/>
          <w:numId w:val="1"/>
        </w:numPr>
        <w:rPr>
          <w:del w:id="331" w:author="Morshedur Rahman" w:date="2021-04-09T20:54:00Z"/>
        </w:rPr>
      </w:pPr>
      <w:del w:id="332" w:author="Morshedur Rahman" w:date="2021-04-09T20:54:00Z">
        <w:r w:rsidDel="00D5718D">
          <w:delText>Apply  Invoice Wise Discount, Supplementary Duty , VAT [Must be set while Invoice]</w:delText>
        </w:r>
      </w:del>
    </w:p>
    <w:p w:rsidR="00692BF8" w:rsidRDefault="00692BF8" w:rsidP="00046277">
      <w:pPr>
        <w:pStyle w:val="ListParagraph"/>
        <w:numPr>
          <w:ilvl w:val="2"/>
          <w:numId w:val="1"/>
        </w:numPr>
      </w:pPr>
      <w:r>
        <w:t>Decimal Places Rounding</w:t>
      </w:r>
    </w:p>
    <w:p w:rsidR="00483D6F" w:rsidDel="00D5718D" w:rsidRDefault="00B57B35" w:rsidP="00046277">
      <w:pPr>
        <w:pStyle w:val="ListParagraph"/>
        <w:numPr>
          <w:ilvl w:val="2"/>
          <w:numId w:val="1"/>
        </w:numPr>
        <w:rPr>
          <w:del w:id="333" w:author="Morshedur Rahman" w:date="2021-04-09T20:55:00Z"/>
        </w:rPr>
      </w:pPr>
      <w:ins w:id="334" w:author="Morshedur Rahman" w:date="2021-04-10T20:06:00Z">
        <w:r>
          <w:t xml:space="preserve">Sales / Purchase Price Configuration </w:t>
        </w:r>
      </w:ins>
      <w:del w:id="335" w:author="Morshedur Rahman" w:date="2021-04-09T20:55:00Z">
        <w:r w:rsidR="000831EA" w:rsidDel="00D5718D">
          <w:delText xml:space="preserve">Final Price </w:delText>
        </w:r>
        <w:r w:rsidR="00A05897" w:rsidDel="00D5718D">
          <w:delText xml:space="preserve"> Calculation Settings</w:delText>
        </w:r>
        <w:r w:rsidR="00483D6F" w:rsidDel="00D5718D">
          <w:delText xml:space="preserve"> </w:delText>
        </w:r>
      </w:del>
    </w:p>
    <w:p w:rsidR="00F03453" w:rsidRDefault="000831EA" w:rsidP="00046277">
      <w:pPr>
        <w:pStyle w:val="ListParagraph"/>
        <w:numPr>
          <w:ilvl w:val="2"/>
          <w:numId w:val="1"/>
        </w:numPr>
        <w:rPr>
          <w:ins w:id="336" w:author="Morshedur Rahman" w:date="2021-04-09T21:08:00Z"/>
        </w:rPr>
      </w:pPr>
      <w:del w:id="337" w:author="Morshedur Rahman" w:date="2021-04-09T21:08:00Z">
        <w:r w:rsidDel="00F03453">
          <w:delText>Allow Supplier Wise Stock Tracking</w:delText>
        </w:r>
      </w:del>
    </w:p>
    <w:p w:rsidR="00D5718D" w:rsidRDefault="00D5718D" w:rsidP="00046277">
      <w:pPr>
        <w:pStyle w:val="ListParagraph"/>
        <w:numPr>
          <w:ilvl w:val="2"/>
          <w:numId w:val="1"/>
        </w:numPr>
        <w:rPr>
          <w:ins w:id="338" w:author="Morshedur Rahman" w:date="2021-04-09T21:04:00Z"/>
        </w:rPr>
      </w:pPr>
      <w:ins w:id="339" w:author="Morshedur Rahman" w:date="2021-04-09T21:02:00Z">
        <w:r>
          <w:t>Allow negative stock</w:t>
        </w:r>
      </w:ins>
    </w:p>
    <w:p w:rsidR="00F03453" w:rsidRDefault="00F03453" w:rsidP="00046277">
      <w:pPr>
        <w:pStyle w:val="ListParagraph"/>
        <w:numPr>
          <w:ilvl w:val="2"/>
          <w:numId w:val="1"/>
        </w:numPr>
        <w:rPr>
          <w:ins w:id="340" w:author="Morshedur Rahman" w:date="2021-04-09T21:14:00Z"/>
        </w:rPr>
      </w:pPr>
      <w:ins w:id="341" w:author="Morshedur Rahman" w:date="2021-04-09T21:05:00Z">
        <w:r>
          <w:t>Enforce</w:t>
        </w:r>
      </w:ins>
      <w:ins w:id="342" w:author="Morshedur Rahman" w:date="2021-04-09T21:04:00Z">
        <w:r>
          <w:t xml:space="preserve"> Day open /</w:t>
        </w:r>
      </w:ins>
      <w:ins w:id="343" w:author="Morshedur Rahman" w:date="2021-04-09T21:05:00Z">
        <w:r>
          <w:t>Close System.</w:t>
        </w:r>
      </w:ins>
    </w:p>
    <w:p w:rsidR="00937E16" w:rsidRDefault="00937E16" w:rsidP="00046277">
      <w:pPr>
        <w:pStyle w:val="ListParagraph"/>
        <w:numPr>
          <w:ilvl w:val="2"/>
          <w:numId w:val="1"/>
        </w:numPr>
      </w:pPr>
      <w:ins w:id="344" w:author="Morshedur Rahman" w:date="2021-04-09T21:14:00Z">
        <w:r>
          <w:t xml:space="preserve">Enforce Monthly Closing </w:t>
        </w:r>
      </w:ins>
      <w:ins w:id="345" w:author="Morshedur Rahman" w:date="2021-04-09T21:15:00Z">
        <w:r>
          <w:t>System.</w:t>
        </w:r>
      </w:ins>
    </w:p>
    <w:p w:rsidR="000831EA" w:rsidRDefault="00B75F09" w:rsidP="00046277">
      <w:pPr>
        <w:pStyle w:val="ListParagraph"/>
        <w:numPr>
          <w:ilvl w:val="2"/>
          <w:numId w:val="1"/>
        </w:numPr>
      </w:pPr>
      <w:r>
        <w:t>Financial Year Settings</w:t>
      </w:r>
    </w:p>
    <w:p w:rsidR="00B75F09" w:rsidRDefault="00B75F09" w:rsidP="00046277">
      <w:pPr>
        <w:pStyle w:val="ListParagraph"/>
        <w:numPr>
          <w:ilvl w:val="2"/>
          <w:numId w:val="1"/>
        </w:numPr>
      </w:pPr>
      <w:r>
        <w:t>Item Wise Stock Valuation</w:t>
      </w:r>
    </w:p>
    <w:p w:rsidR="007714E0" w:rsidRDefault="007714E0" w:rsidP="00046277">
      <w:pPr>
        <w:pStyle w:val="ListParagraph"/>
        <w:numPr>
          <w:ilvl w:val="2"/>
          <w:numId w:val="1"/>
        </w:numPr>
      </w:pPr>
      <w:r>
        <w:t>Stock Valuation Method</w:t>
      </w:r>
      <w:r w:rsidR="00483D6F">
        <w:t xml:space="preserve">  [</w:t>
      </w:r>
      <w:proofErr w:type="spellStart"/>
      <w:r w:rsidR="00483D6F">
        <w:t>Fifo</w:t>
      </w:r>
      <w:proofErr w:type="spellEnd"/>
      <w:r w:rsidR="00483D6F">
        <w:t xml:space="preserve"> /</w:t>
      </w:r>
      <w:proofErr w:type="spellStart"/>
      <w:r w:rsidR="00483D6F">
        <w:t>Lifo</w:t>
      </w:r>
      <w:proofErr w:type="spellEnd"/>
      <w:r w:rsidR="00483D6F">
        <w:t>/Average Method]</w:t>
      </w:r>
    </w:p>
    <w:p w:rsidR="00483D6F" w:rsidRDefault="00483D6F" w:rsidP="00046277">
      <w:pPr>
        <w:pStyle w:val="ListParagraph"/>
        <w:numPr>
          <w:ilvl w:val="2"/>
          <w:numId w:val="1"/>
        </w:numPr>
      </w:pPr>
      <w:r>
        <w:t xml:space="preserve">Stock Valuation Perpetual/Periodic [Monthly /Yearly] </w:t>
      </w:r>
    </w:p>
    <w:p w:rsidR="0072737A" w:rsidRDefault="0072737A" w:rsidP="00046277">
      <w:pPr>
        <w:pStyle w:val="ListParagraph"/>
        <w:numPr>
          <w:ilvl w:val="2"/>
          <w:numId w:val="1"/>
        </w:numPr>
        <w:rPr>
          <w:ins w:id="346" w:author="Morshedur Rahman" w:date="2021-04-09T21:10:00Z"/>
        </w:rPr>
      </w:pPr>
      <w:r>
        <w:t>Integrate with accounting module</w:t>
      </w:r>
    </w:p>
    <w:p w:rsidR="00036370" w:rsidRDefault="00036370" w:rsidP="00046277">
      <w:pPr>
        <w:pStyle w:val="ListParagraph"/>
        <w:numPr>
          <w:ilvl w:val="2"/>
          <w:numId w:val="1"/>
        </w:numPr>
        <w:rPr>
          <w:ins w:id="347" w:author="Morshedur Rahman" w:date="2021-04-10T20:13:00Z"/>
        </w:rPr>
      </w:pPr>
      <w:ins w:id="348" w:author="Morshedur Rahman" w:date="2021-04-09T21:10:00Z">
        <w:r>
          <w:t>Enforce authentication while discount given</w:t>
        </w:r>
      </w:ins>
    </w:p>
    <w:p w:rsidR="00B57B35" w:rsidRDefault="00B57B35" w:rsidP="00046277">
      <w:pPr>
        <w:pStyle w:val="ListParagraph"/>
        <w:numPr>
          <w:ilvl w:val="2"/>
          <w:numId w:val="1"/>
        </w:numPr>
      </w:pPr>
      <w:ins w:id="349" w:author="Morshedur Rahman" w:date="2021-04-10T20:13:00Z">
        <w:r>
          <w:t>Show / Hide Column In Sales/ Purchase Screen</w:t>
        </w:r>
      </w:ins>
    </w:p>
    <w:p w:rsidR="0072737A" w:rsidRDefault="00471082" w:rsidP="00471082">
      <w:pPr>
        <w:pStyle w:val="ListParagraph"/>
        <w:numPr>
          <w:ilvl w:val="1"/>
          <w:numId w:val="1"/>
        </w:numPr>
      </w:pPr>
      <w:r>
        <w:t>Reporting Module (Desktop Version)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>All kind of statements</w:t>
      </w:r>
    </w:p>
    <w:p w:rsidR="00471082" w:rsidRDefault="00471082" w:rsidP="00471082">
      <w:pPr>
        <w:pStyle w:val="ListParagraph"/>
        <w:numPr>
          <w:ilvl w:val="0"/>
          <w:numId w:val="1"/>
        </w:numPr>
      </w:pPr>
      <w:r>
        <w:t>POS Module</w:t>
      </w:r>
    </w:p>
    <w:p w:rsidR="00471082" w:rsidRDefault="00471082" w:rsidP="00471082">
      <w:pPr>
        <w:pStyle w:val="ListParagraph"/>
        <w:numPr>
          <w:ilvl w:val="1"/>
          <w:numId w:val="1"/>
        </w:numPr>
      </w:pPr>
      <w:r>
        <w:t xml:space="preserve">Transaction 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 xml:space="preserve">Sales 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>Sales Return</w:t>
      </w:r>
      <w:ins w:id="350" w:author="Morshedur Rahman" w:date="2021-04-09T19:30:00Z">
        <w:r w:rsidR="006C3A61">
          <w:t xml:space="preserve"> [Credit Note]</w:t>
        </w:r>
      </w:ins>
    </w:p>
    <w:p w:rsidR="00471082" w:rsidRDefault="00471082" w:rsidP="00471082">
      <w:pPr>
        <w:pStyle w:val="ListParagraph"/>
        <w:numPr>
          <w:ilvl w:val="2"/>
          <w:numId w:val="1"/>
        </w:numPr>
        <w:rPr>
          <w:ins w:id="351" w:author="Morshedur Rahman" w:date="2021-04-09T21:03:00Z"/>
        </w:rPr>
      </w:pPr>
      <w:r>
        <w:t>Void Sales</w:t>
      </w:r>
    </w:p>
    <w:p w:rsidR="00F048D4" w:rsidRDefault="00F048D4" w:rsidP="00471082">
      <w:pPr>
        <w:pStyle w:val="ListParagraph"/>
        <w:numPr>
          <w:ilvl w:val="2"/>
          <w:numId w:val="1"/>
        </w:numPr>
        <w:rPr>
          <w:ins w:id="352" w:author="Morshedur Rahman" w:date="2021-04-09T21:04:00Z"/>
        </w:rPr>
      </w:pPr>
      <w:ins w:id="353" w:author="Morshedur Rahman" w:date="2021-04-09T21:03:00Z">
        <w:r>
          <w:t xml:space="preserve">Terminal </w:t>
        </w:r>
      </w:ins>
      <w:ins w:id="354" w:author="Morshedur Rahman" w:date="2021-04-09T21:04:00Z">
        <w:r>
          <w:t>Cash Position Entry</w:t>
        </w:r>
      </w:ins>
    </w:p>
    <w:p w:rsidR="00F048D4" w:rsidRDefault="00F048D4" w:rsidP="00471082">
      <w:pPr>
        <w:pStyle w:val="ListParagraph"/>
        <w:numPr>
          <w:ilvl w:val="2"/>
          <w:numId w:val="1"/>
        </w:numPr>
        <w:rPr>
          <w:ins w:id="355" w:author="Morshedur Rahman" w:date="2021-04-09T21:04:00Z"/>
        </w:rPr>
      </w:pPr>
      <w:ins w:id="356" w:author="Morshedur Rahman" w:date="2021-04-09T21:04:00Z">
        <w:r>
          <w:t>Day Close</w:t>
        </w:r>
      </w:ins>
    </w:p>
    <w:p w:rsidR="00F048D4" w:rsidRDefault="00F048D4" w:rsidP="00471082">
      <w:pPr>
        <w:pStyle w:val="ListParagraph"/>
        <w:numPr>
          <w:ilvl w:val="2"/>
          <w:numId w:val="1"/>
        </w:numPr>
      </w:pPr>
      <w:ins w:id="357" w:author="Morshedur Rahman" w:date="2021-04-09T21:04:00Z">
        <w:r>
          <w:t>Day Open</w:t>
        </w:r>
      </w:ins>
    </w:p>
    <w:p w:rsidR="00471082" w:rsidRDefault="00471082" w:rsidP="00471082">
      <w:pPr>
        <w:pStyle w:val="ListParagraph"/>
        <w:numPr>
          <w:ilvl w:val="1"/>
          <w:numId w:val="1"/>
        </w:numPr>
      </w:pPr>
      <w:r>
        <w:t>Reports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>Date wise sales statement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>Date wise sales return statement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 xml:space="preserve">Date wise Void Sales statement </w:t>
      </w:r>
    </w:p>
    <w:p w:rsidR="00471082" w:rsidRDefault="00471082" w:rsidP="00471082">
      <w:pPr>
        <w:pStyle w:val="ListParagraph"/>
        <w:numPr>
          <w:ilvl w:val="2"/>
          <w:numId w:val="1"/>
        </w:numPr>
      </w:pPr>
      <w:r>
        <w:t>Item wise sales statement</w:t>
      </w:r>
    </w:p>
    <w:p w:rsidR="00471082" w:rsidRDefault="00BF5E2A" w:rsidP="00471082">
      <w:pPr>
        <w:pStyle w:val="ListParagraph"/>
        <w:numPr>
          <w:ilvl w:val="2"/>
          <w:numId w:val="1"/>
        </w:numPr>
      </w:pPr>
      <w:r>
        <w:t>Fast/Slow moving sales item between dates</w:t>
      </w:r>
    </w:p>
    <w:p w:rsidR="00BF5E2A" w:rsidRDefault="00BF5E2A" w:rsidP="00471082">
      <w:pPr>
        <w:pStyle w:val="ListParagraph"/>
        <w:numPr>
          <w:ilvl w:val="2"/>
          <w:numId w:val="1"/>
        </w:numPr>
      </w:pPr>
      <w:r>
        <w:t>Top Sold item between dates</w:t>
      </w:r>
    </w:p>
    <w:p w:rsidR="00BF5E2A" w:rsidRDefault="00BF5E2A" w:rsidP="00471082">
      <w:pPr>
        <w:pStyle w:val="ListParagraph"/>
        <w:numPr>
          <w:ilvl w:val="2"/>
          <w:numId w:val="1"/>
        </w:numPr>
      </w:pPr>
      <w:r>
        <w:t>VAT statement (if applicable)</w:t>
      </w:r>
    </w:p>
    <w:p w:rsidR="00BF5E2A" w:rsidRDefault="00BF5E2A" w:rsidP="00471082">
      <w:pPr>
        <w:pStyle w:val="ListParagraph"/>
        <w:numPr>
          <w:ilvl w:val="2"/>
          <w:numId w:val="1"/>
        </w:numPr>
      </w:pPr>
      <w:r>
        <w:t>Month wise sales revenue statement</w:t>
      </w:r>
    </w:p>
    <w:p w:rsidR="00BF5E2A" w:rsidRDefault="00BF5E2A" w:rsidP="00471082">
      <w:pPr>
        <w:pStyle w:val="ListParagraph"/>
        <w:numPr>
          <w:ilvl w:val="2"/>
          <w:numId w:val="1"/>
        </w:numPr>
      </w:pPr>
      <w:r>
        <w:t xml:space="preserve">Item wise monthly sales statement </w:t>
      </w:r>
    </w:p>
    <w:p w:rsidR="00BF5E2A" w:rsidRDefault="00BF5E2A" w:rsidP="00471082">
      <w:pPr>
        <w:pStyle w:val="ListParagraph"/>
        <w:numPr>
          <w:ilvl w:val="2"/>
          <w:numId w:val="1"/>
        </w:numPr>
      </w:pPr>
      <w:r>
        <w:t>Year wise sales comparison statement</w:t>
      </w:r>
    </w:p>
    <w:p w:rsidR="00BF5E2A" w:rsidRDefault="00BF5E2A" w:rsidP="00BF5E2A">
      <w:pPr>
        <w:pStyle w:val="ListParagraph"/>
        <w:numPr>
          <w:ilvl w:val="0"/>
          <w:numId w:val="1"/>
        </w:numPr>
      </w:pPr>
      <w:r>
        <w:t>Inventory Module</w:t>
      </w:r>
    </w:p>
    <w:p w:rsidR="00BF5E2A" w:rsidRDefault="00BF5E2A" w:rsidP="00BF5E2A">
      <w:pPr>
        <w:pStyle w:val="ListParagraph"/>
        <w:numPr>
          <w:ilvl w:val="1"/>
          <w:numId w:val="1"/>
        </w:numPr>
      </w:pPr>
      <w:r>
        <w:t>Transaction</w:t>
      </w:r>
    </w:p>
    <w:p w:rsidR="00BF5E2A" w:rsidRDefault="00BF5E2A" w:rsidP="00BF5E2A">
      <w:pPr>
        <w:pStyle w:val="ListParagraph"/>
        <w:numPr>
          <w:ilvl w:val="2"/>
          <w:numId w:val="1"/>
        </w:numPr>
      </w:pPr>
      <w:r>
        <w:t xml:space="preserve">Purchase Bill </w:t>
      </w:r>
    </w:p>
    <w:p w:rsidR="00BF5E2A" w:rsidRDefault="00BF5E2A" w:rsidP="00BF5E2A">
      <w:pPr>
        <w:pStyle w:val="ListParagraph"/>
        <w:numPr>
          <w:ilvl w:val="2"/>
          <w:numId w:val="1"/>
        </w:numPr>
      </w:pPr>
      <w:r>
        <w:lastRenderedPageBreak/>
        <w:t>Purchase Return</w:t>
      </w:r>
      <w:ins w:id="358" w:author="Morshedur Rahman" w:date="2021-04-09T19:30:00Z">
        <w:r w:rsidR="006C3A61">
          <w:t xml:space="preserve"> [Debit Note]</w:t>
        </w:r>
      </w:ins>
    </w:p>
    <w:p w:rsidR="00BF5E2A" w:rsidRDefault="00BF5E2A" w:rsidP="00BF5E2A">
      <w:pPr>
        <w:pStyle w:val="ListParagraph"/>
        <w:numPr>
          <w:ilvl w:val="2"/>
          <w:numId w:val="1"/>
        </w:numPr>
      </w:pPr>
      <w:r>
        <w:t>Cancel Purchase Bill</w:t>
      </w:r>
    </w:p>
    <w:p w:rsidR="00BF5E2A" w:rsidRDefault="00BF5E2A" w:rsidP="00BF5E2A">
      <w:pPr>
        <w:pStyle w:val="ListParagraph"/>
        <w:numPr>
          <w:ilvl w:val="2"/>
          <w:numId w:val="1"/>
        </w:numPr>
      </w:pPr>
      <w:r>
        <w:t>Stock Receive</w:t>
      </w:r>
    </w:p>
    <w:p w:rsidR="00D12A9A" w:rsidRDefault="00D12A9A" w:rsidP="00BF5E2A">
      <w:pPr>
        <w:pStyle w:val="ListParagraph"/>
        <w:numPr>
          <w:ilvl w:val="2"/>
          <w:numId w:val="1"/>
        </w:numPr>
      </w:pPr>
      <w:r>
        <w:t>Cancel Stock Receive</w:t>
      </w:r>
    </w:p>
    <w:p w:rsidR="00BF5E2A" w:rsidRDefault="00BF5E2A" w:rsidP="00BF5E2A">
      <w:pPr>
        <w:pStyle w:val="ListParagraph"/>
        <w:numPr>
          <w:ilvl w:val="2"/>
          <w:numId w:val="1"/>
        </w:numPr>
      </w:pPr>
      <w:r>
        <w:t>Stock Issue/Transfer</w:t>
      </w:r>
    </w:p>
    <w:p w:rsidR="00D12A9A" w:rsidRDefault="00D12A9A" w:rsidP="00BF5E2A">
      <w:pPr>
        <w:pStyle w:val="ListParagraph"/>
        <w:numPr>
          <w:ilvl w:val="2"/>
          <w:numId w:val="1"/>
        </w:numPr>
      </w:pPr>
      <w:r>
        <w:t>Cancel Stock Issue/Transfer</w:t>
      </w:r>
    </w:p>
    <w:p w:rsidR="00BF5E2A" w:rsidRDefault="00BF5E2A" w:rsidP="00BF5E2A">
      <w:pPr>
        <w:pStyle w:val="ListParagraph"/>
        <w:numPr>
          <w:ilvl w:val="2"/>
          <w:numId w:val="1"/>
        </w:numPr>
      </w:pPr>
      <w:del w:id="359" w:author="Morshedur Rahman" w:date="2021-04-09T19:30:00Z">
        <w:r w:rsidDel="006C3A61">
          <w:delText xml:space="preserve">Item To Item </w:delText>
        </w:r>
      </w:del>
      <w:r>
        <w:t xml:space="preserve">Stock </w:t>
      </w:r>
      <w:ins w:id="360" w:author="Morshedur Rahman" w:date="2021-04-09T19:30:00Z">
        <w:r w:rsidR="006C3A61">
          <w:t xml:space="preserve">Inter </w:t>
        </w:r>
      </w:ins>
      <w:r>
        <w:t>Transfer</w:t>
      </w:r>
    </w:p>
    <w:p w:rsidR="000D485D" w:rsidRDefault="000D485D" w:rsidP="00BF5E2A">
      <w:pPr>
        <w:pStyle w:val="ListParagraph"/>
        <w:numPr>
          <w:ilvl w:val="2"/>
          <w:numId w:val="1"/>
        </w:numPr>
      </w:pPr>
      <w:r>
        <w:t xml:space="preserve">Inventory adjustment </w:t>
      </w:r>
    </w:p>
    <w:p w:rsidR="00471082" w:rsidRDefault="000D485D" w:rsidP="000D485D">
      <w:pPr>
        <w:pStyle w:val="ListParagraph"/>
        <w:numPr>
          <w:ilvl w:val="1"/>
          <w:numId w:val="1"/>
        </w:numPr>
      </w:pPr>
      <w:r>
        <w:t>Reports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purchase bill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purchase item return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cancel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stock receive /cancellation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stock issue /transfer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stock issue/transfer cancellation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Item to Item stock transfer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Current Stock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Item ROL statement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Supplier wise transaction report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Date wise Item Ledger Report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Item List Report</w:t>
      </w:r>
    </w:p>
    <w:p w:rsidR="000D485D" w:rsidRDefault="000D485D" w:rsidP="000D485D">
      <w:pPr>
        <w:pStyle w:val="ListParagraph"/>
        <w:numPr>
          <w:ilvl w:val="2"/>
          <w:numId w:val="1"/>
        </w:numPr>
      </w:pPr>
      <w:r>
        <w:t>Stock Damage Reporting</w:t>
      </w:r>
    </w:p>
    <w:p w:rsidR="00676829" w:rsidRDefault="00676829" w:rsidP="00676829">
      <w:pPr>
        <w:pStyle w:val="ListParagraph"/>
        <w:numPr>
          <w:ilvl w:val="0"/>
          <w:numId w:val="1"/>
        </w:numPr>
      </w:pPr>
      <w:r>
        <w:t>Accounting</w:t>
      </w:r>
    </w:p>
    <w:p w:rsidR="00676829" w:rsidRDefault="00676829" w:rsidP="00676829">
      <w:pPr>
        <w:pStyle w:val="ListParagraph"/>
        <w:numPr>
          <w:ilvl w:val="1"/>
          <w:numId w:val="1"/>
        </w:numPr>
      </w:pPr>
      <w:r>
        <w:t>Transaction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Supplier Payment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Supplier Bill Adjustment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Cancel Supplier Payment Entry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 xml:space="preserve">Credit Collection 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Credit Adjustment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Cancel Credit Collection Entry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All Kind of Expense Entry</w:t>
      </w:r>
    </w:p>
    <w:p w:rsidR="00676829" w:rsidRDefault="00676829" w:rsidP="00676829">
      <w:pPr>
        <w:pStyle w:val="ListParagraph"/>
        <w:numPr>
          <w:ilvl w:val="1"/>
          <w:numId w:val="1"/>
        </w:numPr>
      </w:pPr>
      <w:r>
        <w:t>Reporting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Date wise supplier payment statement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Date wise supplier adjustment statement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Supplier Ledger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Date wise credit collection statement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Date wise credit adjustment statement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Credit Ledger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 xml:space="preserve">Ageing Report 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Date wise expense report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>Date wise Expense head reporting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t xml:space="preserve">Cash Book /Bank Book </w:t>
      </w:r>
    </w:p>
    <w:p w:rsidR="00676829" w:rsidRDefault="00676829" w:rsidP="00676829">
      <w:pPr>
        <w:pStyle w:val="ListParagraph"/>
        <w:numPr>
          <w:ilvl w:val="2"/>
          <w:numId w:val="1"/>
        </w:numPr>
      </w:pPr>
      <w:r>
        <w:lastRenderedPageBreak/>
        <w:t>Gross Profit Statement</w:t>
      </w:r>
    </w:p>
    <w:p w:rsidR="00BC42F3" w:rsidRDefault="00BC42F3" w:rsidP="00BC42F3">
      <w:pPr>
        <w:pStyle w:val="ListParagraph"/>
        <w:numPr>
          <w:ilvl w:val="2"/>
          <w:numId w:val="1"/>
        </w:numPr>
      </w:pPr>
      <w:r>
        <w:t>Stock valuation statement</w:t>
      </w:r>
    </w:p>
    <w:p w:rsidR="00676829" w:rsidRDefault="00676829" w:rsidP="00BC42F3">
      <w:pPr>
        <w:pStyle w:val="ListParagraph"/>
        <w:ind w:left="2160"/>
      </w:pPr>
    </w:p>
    <w:p w:rsidR="00D943EA" w:rsidRDefault="00D943EA"/>
    <w:sectPr w:rsidR="00D9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A3D32"/>
    <w:multiLevelType w:val="hybridMultilevel"/>
    <w:tmpl w:val="9BEE6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EA"/>
    <w:rsid w:val="00036370"/>
    <w:rsid w:val="00046277"/>
    <w:rsid w:val="000831EA"/>
    <w:rsid w:val="000D485D"/>
    <w:rsid w:val="00471082"/>
    <w:rsid w:val="00483D6F"/>
    <w:rsid w:val="0065242D"/>
    <w:rsid w:val="006574AF"/>
    <w:rsid w:val="00676829"/>
    <w:rsid w:val="00692BF8"/>
    <w:rsid w:val="006C3A61"/>
    <w:rsid w:val="006E4511"/>
    <w:rsid w:val="0072737A"/>
    <w:rsid w:val="007714E0"/>
    <w:rsid w:val="007C1915"/>
    <w:rsid w:val="00897A7F"/>
    <w:rsid w:val="008A0D29"/>
    <w:rsid w:val="00923CF7"/>
    <w:rsid w:val="00937E16"/>
    <w:rsid w:val="00A05897"/>
    <w:rsid w:val="00B16371"/>
    <w:rsid w:val="00B57B35"/>
    <w:rsid w:val="00B75F09"/>
    <w:rsid w:val="00BB464E"/>
    <w:rsid w:val="00BC42F3"/>
    <w:rsid w:val="00BE40F9"/>
    <w:rsid w:val="00BF5E2A"/>
    <w:rsid w:val="00D05CDC"/>
    <w:rsid w:val="00D12A9A"/>
    <w:rsid w:val="00D43310"/>
    <w:rsid w:val="00D54117"/>
    <w:rsid w:val="00D5718D"/>
    <w:rsid w:val="00D6198D"/>
    <w:rsid w:val="00D83606"/>
    <w:rsid w:val="00D943EA"/>
    <w:rsid w:val="00DE7C45"/>
    <w:rsid w:val="00E07DD1"/>
    <w:rsid w:val="00E23662"/>
    <w:rsid w:val="00E75A0B"/>
    <w:rsid w:val="00F03453"/>
    <w:rsid w:val="00F048D4"/>
    <w:rsid w:val="00F10F67"/>
    <w:rsid w:val="00F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A6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61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A6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A61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77737-2974-4EFE-93D1-DA30AF2C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Morshedur Rahman</dc:creator>
  <cp:lastModifiedBy>Morshedur Rahman</cp:lastModifiedBy>
  <cp:revision>32</cp:revision>
  <dcterms:created xsi:type="dcterms:W3CDTF">2021-04-06T14:52:00Z</dcterms:created>
  <dcterms:modified xsi:type="dcterms:W3CDTF">2021-04-10T16:34:00Z</dcterms:modified>
</cp:coreProperties>
</file>